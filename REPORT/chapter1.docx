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F5898" w14:textId="77777777" w:rsidR="000723ED" w:rsidRPr="000723ED" w:rsidRDefault="000723ED" w:rsidP="000723ED">
      <w:pPr>
        <w:spacing w:after="0" w:line="240" w:lineRule="auto"/>
        <w:rPr>
          <w:rFonts w:eastAsia="Times New Roman" w:cs="Times New Roman"/>
          <w:sz w:val="24"/>
          <w:szCs w:val="24"/>
        </w:rPr>
      </w:pPr>
      <w:commentRangeStart w:id="0"/>
      <w:r w:rsidRPr="000723ED">
        <w:rPr>
          <w:rFonts w:eastAsia="Times New Roman" w:cs="Times"/>
          <w:b/>
          <w:bCs/>
          <w:color w:val="000000"/>
          <w:sz w:val="24"/>
          <w:szCs w:val="24"/>
        </w:rPr>
        <w:t>Adapting to climate change in small-scale fisheries: a regional study of Pacific North America</w:t>
      </w:r>
      <w:commentRangeEnd w:id="0"/>
      <w:r w:rsidR="00F078AC">
        <w:rPr>
          <w:rStyle w:val="CommentReference"/>
        </w:rPr>
        <w:commentReference w:id="0"/>
      </w:r>
    </w:p>
    <w:p w14:paraId="20C669EE"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Chapter 2: Impacts of climate change on catch potential and species diversity of Pacific North America’s small-scale fisheries</w:t>
      </w:r>
    </w:p>
    <w:p w14:paraId="76DA9777" w14:textId="77777777" w:rsidR="000723ED" w:rsidRPr="000723ED" w:rsidRDefault="000723ED" w:rsidP="000723ED">
      <w:pPr>
        <w:spacing w:after="0" w:line="240" w:lineRule="auto"/>
        <w:rPr>
          <w:rFonts w:eastAsia="Times New Roman" w:cs="Times New Roman"/>
          <w:sz w:val="24"/>
          <w:szCs w:val="24"/>
        </w:rPr>
      </w:pPr>
    </w:p>
    <w:p w14:paraId="3AF19F6D"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2.1 Introduction</w:t>
      </w:r>
    </w:p>
    <w:p w14:paraId="627DE15A" w14:textId="0493DACA" w:rsidR="000723ED" w:rsidRPr="00135823" w:rsidRDefault="000723ED" w:rsidP="000723ED">
      <w:pPr>
        <w:spacing w:after="0" w:line="240" w:lineRule="auto"/>
        <w:ind w:firstLine="720"/>
        <w:rPr>
          <w:rFonts w:eastAsia="Times New Roman" w:cs="Times New Roman"/>
          <w:sz w:val="24"/>
          <w:szCs w:val="24"/>
        </w:rPr>
      </w:pPr>
      <w:r w:rsidRPr="000723ED">
        <w:rPr>
          <w:rFonts w:eastAsia="Times New Roman" w:cs="Times"/>
          <w:color w:val="000000"/>
          <w:sz w:val="24"/>
          <w:szCs w:val="24"/>
        </w:rPr>
        <w:t>Climate change will have significant implications for global marine ecosystems and fisheries with multiple studies depict</w:t>
      </w:r>
      <w:r w:rsidR="00A040BF">
        <w:rPr>
          <w:rFonts w:eastAsia="Times New Roman" w:cs="Times"/>
          <w:color w:val="000000"/>
          <w:sz w:val="24"/>
          <w:szCs w:val="24"/>
        </w:rPr>
        <w:t xml:space="preserve">ing shifts in species abundance, </w:t>
      </w:r>
      <w:r w:rsidRPr="000723ED">
        <w:rPr>
          <w:rFonts w:eastAsia="Times New Roman" w:cs="Times"/>
          <w:color w:val="000000"/>
          <w:sz w:val="24"/>
          <w:szCs w:val="24"/>
        </w:rPr>
        <w:t xml:space="preserve">distributions </w:t>
      </w:r>
      <w:r w:rsidR="00A040BF">
        <w:rPr>
          <w:rFonts w:eastAsia="Times New Roman" w:cs="Times"/>
          <w:color w:val="000000"/>
          <w:sz w:val="24"/>
          <w:szCs w:val="24"/>
        </w:rPr>
        <w:t xml:space="preserve">and catch potentials </w:t>
      </w:r>
      <w:r w:rsidR="00732E05">
        <w:rPr>
          <w:rFonts w:eastAsia="Times New Roman" w:cs="Times"/>
          <w:color w:val="000000"/>
          <w:sz w:val="24"/>
          <w:szCs w:val="24"/>
        </w:rPr>
        <w:fldChar w:fldCharType="begin" w:fldLock="1"/>
      </w:r>
      <w:r w:rsidR="00A040BF">
        <w:rPr>
          <w:rFonts w:eastAsia="Times New Roman" w:cs="Times"/>
          <w:color w:val="000000"/>
          <w:sz w:val="24"/>
          <w:szCs w:val="24"/>
        </w:rPr>
        <w:instrText>ADDIN CSL_CITATION { "citationItems" : [ { "id" : "ITEM-1", "itemData" : { "DOI" : "10.1146/annurev-marine-041911-111611", "ISBN" : "1941-1405\\r1941-0611", "ISSN" : "1941-1405", "PMID" : "22457967", "abstract" : "In marine ecosystems, rising atmospheric CO2 and climate change are associated with concurrent shifts in temperature, circulation, stratification, nutrient input, oxygen content, and ocean acidification, with potentially wide-ranging biological effects. Population-level shifts are occurring because of physiological intolerance to new environments, altered dispersal patterns, and changes in species interactions. Together with local climate-driven invasion and extinction, these processes result in altered community structure and diversity, including possible emergence of novel ecosystems. Impacts are particularly striking for the poles and the tropics, because of the sensitivity of polar ecosystems to sea-ice retreat and poleward species migrations as well as the sensitivity of coral-algal symbiosis to minor increases in temperature. Midlatitude upwelling systems, like the California Current, exhibit strong linkages between climate and species distributions, phenology, and demography. Aggregated effects may modify energy and material flows as well as biogeochemical cycles, eventually impacting the overall ecosystem functioning and services upon which people and societies depend.", "author" : [ { "dropping-particle" : "", "family" : "Doney", "given" : "S.C.", "non-dropping-particle" : "", "parse-names" : false, "suffix" : "" }, { "dropping-particle" : "", "family" : "Ruckelshaus", "given" : "M.", "non-dropping-particle" : "", "parse-names" : false, "suffix" : "" }, { "dropping-particle" : "", "family" : "Emmett Duffy", "given" : "J.", "non-dropping-particle" : "", "parse-names" : false, "suffix" : "" }, { "dropping-particle" : "", "family" : "Barry", "given" : "J.P.", "non-dropping-particle" : "", "parse-names" : false, "suffix" : "" }, { "dropping-particle" : "", "family" : "Chan", "given" : "F.", "non-dropping-particle" : "", "parse-names" : false, "suffix" : "" }, { "dropping-particle" : "", "family" : "English", "given" : "C.A.", "non-dropping-particle" : "", "parse-names" : false, "suffix" : "" }, { "dropping-particle" : "", "family" : "Galindo", "given" : "H.M.", "non-dropping-particle" : "", "parse-names" : false, "suffix" : "" }, { "dropping-particle" : "", "family" : "Grebmeier", "given" : "J.M.", "non-dropping-particle" : "", "parse-names" : false, "suffix" : "" }, { "dropping-particle" : "", "family" : "Hollowed", "given" : "A.B.", "non-dropping-particle" : "", "parse-names" : false, "suffix" : "" }, { "dropping-particle" : "", "family" : "Knowlton", "given" : "N.", "non-dropping-particle" : "", "parse-names" : false, "suffix" : "" }, { "dropping-particle" : "", "family" : "Polovina", "given" : "J.", "non-dropping-particle" : "", "parse-names" : false, "suffix" : "" }, { "dropping-particle" : "", "family" : "Rabalais", "given" : "N.N.", "non-dropping-particle" : "", "parse-names" : false, "suffix" : "" }, { "dropping-particle" : "", "family" : "Sydeman", "given" : "W.J.", "non-dropping-particle" : "", "parse-names" : false, "suffix" : "" }, { "dropping-particle" : "", "family" : "Talley", "given" : "L.D.", "non-dropping-particle" : "", "parse-names" : false, "suffix" : "" } ], "container-title" : "Annual Review of Marine Science", "id" : "ITEM-1", "issue" : "1", "issued" : { "date-parts" : [ [ "2012" ] ] }, "page" : "11-37", "title" : "Climate Change Impacts on Marine Ecosystems", "type" : "article-journal", "volume" : "4" }, "uris" : [ "http://www.mendeley.com/documents/?uuid=d4ddaf5a-6301-4540-8d8a-8129b3f46993" ] }, { "id" : "ITEM-2", "itemData" : { "DOI" : "10.1111/j.1365-2486.2009.01995.x", "ISBN" : "1354-1013", "ISSN" : "13541013", "abstract" : "Previous projection of climate change impacts on global food supply focuses solely on production from terrestrial biomes, ignoring the large contribution of animal protein from marine capture fisheries. Here, we project changes in global catch potential for 1066 species of exploited marine fish and invertebrates from 2005 to 2055 under climate change scenarios. We show that climate change may lead to large-scale redistribution of global catch potential, with an average of 30-70% increase in high-latitude regions and a drop of up to 40% in the tropics. Moreover, maximum catch potential declines considerably in the southward margins of semienclosed seas while it increases in poleward tips of continental shelf margins. Such changes are most apparent in the Pacific Ocean. Among the 20 most important fishing Exclusive Economic Zone (EEZ) regions in terms of their total landings, EEZ regions with the highest increase in catch potential by 2055 include Norway, Greenland, the United States (Alaska) and Russia (Asia). On the contrary, EEZ regions with the biggest loss in maximum catch potential include Indonesia, the United States (excluding Alaska and Hawaii), Chile and China. Many highly impacted regions, particularly those in the tropics, are socioeconomically vulnerable to these changes. Thus, our results indicate the need to develop adaptation policy that could minimize climate change impacts through fisheries. The study also provides information that may be useful to evaluate fisheries management options under climate change.", "author" : [ { "dropping-particle" : "", "family" : "Cheung", "given" : "William W L", "non-dropping-particle" : "", "parse-names" : false, "suffix" : "" }, { "dropping-particle" : "", "family" : "Lam", "given" : "Vicky W Y", "non-dropping-particle" : "", "parse-names" : false, "suffix" : "" }, { "dropping-particle" : "", "family" : "Sarmiento", "given" : "Jorge L.", "non-dropping-particle" : "", "parse-names" : false, "suffix" : "" }, { "dropping-particle" : "", "family" : "Kearney", "given" : "Kelly", "non-dropping-particle" : "", "parse-names" : false, "suffix" : "" }, { "dropping-particle" : "", "family" : "Watson", "given" : "Reg", "non-dropping-particle" : "", "parse-names" : false, "suffix" : "" }, { "dropping-particle" : "", "family" : "Zeller", "given" : "Dirk", "non-dropping-particle" : "", "parse-names" : false, "suffix" : "" }, { "dropping-particle" : "", "family" : "Pauly", "given" : "Daniel", "non-dropping-particle" : "", "parse-names" : false, "suffix" : "" } ], "container-title" : "Global Change Biology", "id" : "ITEM-2", "issue" : "1", "issued" : { "date-parts" : [ [ "2010" ] ] }, "page" : "24-35", "title" : "Large-scale redistribution of maximum fisheries catch potential in the global ocean under climate change", "type" : "article-journal", "volume" : "16" }, "uris" : [ "http://www.mendeley.com/documents/?uuid=544a2a56-9aa2-4ef2-855d-2551b396a0e4" ] }, { "id" : "ITEM-3", "itemData" : { "DOI" : "10.1126/science.1111322", "ISBN" : "1095-9203 (Electronic)\\r0036-8075 (Linking)", "ISSN" : "0036-8075", "PMID" : "15890845", "author" : [ { "dropping-particle" : "", "family" : "Perry", "given" : "Allison L.", "non-dropping-particle" : "", "parse-names" : false, "suffix" : "" }, { "dropping-particle" : "", "family" : "Low", "given" : "Paula J.", "non-dropping-particle" : "", "parse-names" : false, "suffix" : "" }, { "dropping-particle" : "", "family" : "Ellis", "given" : "Jim R.", "non-dropping-particle" : "", "parse-names" : false, "suffix" : "" }, { "dropping-particle" : "", "family" : "Reynolds", "given" : "John D.", "non-dropping-particle" : "", "parse-names" : false, "suffix" : "" } ], "container-title" : "Science", "id" : "ITEM-3", "issue" : "5730", "issued" : { "date-parts" : [ [ "2014" ] ] }, "page" : "1912-1915", "title" : "Climate Change and Distribution Shifts in Marine Fishes", "type" : "article-journal", "volume" : "308" }, "uris" : [ "http://www.mendeley.com/documents/?uuid=4d0903b4-465f-46a4-b05b-69ba8ff8b7f8" ] } ], "mendeley" : { "formattedCitation" : "(Doney et al. 2012; W. W. L. Cheung et al. 2010; Perry et al. 2014)", "manualFormatting" : "(Doney et al. 2012; Cheung et al. 2010; Perry et al. 2014)", "plainTextFormattedCitation" : "(Doney et al. 2012; W. W. L. Cheung et al. 2010; Perry et al. 2014)", "previouslyFormattedCitation" : "(Doney et al. 2012; W. W. L. Cheung et al. 2010; Perry et al. 2014)" }, "properties" : { "noteIndex" : 0 }, "schema" : "https://github.com/citation-style-language/schema/raw/master/csl-citation.json" }</w:instrText>
      </w:r>
      <w:r w:rsidR="00732E05">
        <w:rPr>
          <w:rFonts w:eastAsia="Times New Roman" w:cs="Times"/>
          <w:color w:val="000000"/>
          <w:sz w:val="24"/>
          <w:szCs w:val="24"/>
        </w:rPr>
        <w:fldChar w:fldCharType="separate"/>
      </w:r>
      <w:r w:rsidR="00A040BF" w:rsidRPr="00A040BF">
        <w:rPr>
          <w:rFonts w:eastAsia="Times New Roman" w:cs="Times"/>
          <w:noProof/>
          <w:color w:val="000000"/>
          <w:sz w:val="24"/>
          <w:szCs w:val="24"/>
        </w:rPr>
        <w:t>(Doney et al. 2012; Cheung et al. 2010; Perry et al. 2014)</w:t>
      </w:r>
      <w:r w:rsidR="00732E05">
        <w:rPr>
          <w:rFonts w:eastAsia="Times New Roman" w:cs="Times"/>
          <w:color w:val="000000"/>
          <w:sz w:val="24"/>
          <w:szCs w:val="24"/>
        </w:rPr>
        <w:fldChar w:fldCharType="end"/>
      </w:r>
      <w:r w:rsidRPr="000723ED">
        <w:rPr>
          <w:rFonts w:eastAsia="Times New Roman" w:cs="Times"/>
          <w:color w:val="000000"/>
          <w:sz w:val="24"/>
          <w:szCs w:val="24"/>
        </w:rPr>
        <w:t xml:space="preserve">. While there is a tendency to take an aggregated approach in studying the effects of climate change on fisheries, the importance of understanding these climate-induced impacts on each sector is essential as small-scale fisheries (SSF) and large-scale fisheries (LSF) have distinctive characteristics, </w:t>
      </w:r>
      <w:r w:rsidR="00475B25">
        <w:rPr>
          <w:rFonts w:eastAsia="Times New Roman" w:cs="Times"/>
          <w:color w:val="000000"/>
          <w:sz w:val="24"/>
          <w:szCs w:val="24"/>
        </w:rPr>
        <w:t>implications and adaptive capacities.</w:t>
      </w:r>
      <w:r w:rsidRPr="000723ED">
        <w:rPr>
          <w:rFonts w:eastAsia="Times New Roman" w:cs="Times"/>
          <w:color w:val="000000"/>
          <w:sz w:val="24"/>
          <w:szCs w:val="24"/>
        </w:rPr>
        <w:t xml:space="preserve"> Comprehensive understanding of these fisheries sectors under climate change </w:t>
      </w:r>
      <w:r w:rsidRPr="00135823">
        <w:rPr>
          <w:rFonts w:eastAsia="Times New Roman" w:cs="Times"/>
          <w:color w:val="000000"/>
          <w:sz w:val="24"/>
          <w:szCs w:val="24"/>
        </w:rPr>
        <w:t>will contribute positively to resource management, and consequently, help inform policies on fisheries, livelihoods and food security.</w:t>
      </w:r>
    </w:p>
    <w:p w14:paraId="123B21D9" w14:textId="24CA7480" w:rsidR="000723ED" w:rsidRPr="000723ED" w:rsidRDefault="000723ED" w:rsidP="000723ED">
      <w:pPr>
        <w:spacing w:after="0" w:line="240" w:lineRule="auto"/>
        <w:ind w:firstLine="720"/>
        <w:rPr>
          <w:rFonts w:eastAsia="Times New Roman" w:cs="Times New Roman"/>
          <w:sz w:val="24"/>
          <w:szCs w:val="24"/>
        </w:rPr>
      </w:pPr>
      <w:r w:rsidRPr="00135823">
        <w:rPr>
          <w:rFonts w:eastAsia="Times New Roman" w:cs="Times"/>
          <w:color w:val="000000"/>
          <w:sz w:val="24"/>
          <w:szCs w:val="24"/>
          <w:shd w:val="clear" w:color="auto" w:fill="FFFF00"/>
        </w:rPr>
        <w:t>SSF, encompassing the artisanal and subsistence sectors, account for 90% of employment in the global fishing industry and</w:t>
      </w:r>
      <w:r w:rsidR="0097352F" w:rsidRPr="00135823">
        <w:rPr>
          <w:rFonts w:eastAsia="Times New Roman" w:cs="Times"/>
          <w:color w:val="000000"/>
          <w:sz w:val="24"/>
          <w:szCs w:val="24"/>
          <w:shd w:val="clear" w:color="auto" w:fill="FFFF00"/>
        </w:rPr>
        <w:t xml:space="preserve"> </w:t>
      </w:r>
      <w:r w:rsidR="00475B25" w:rsidRPr="00135823">
        <w:rPr>
          <w:rFonts w:eastAsia="Times New Roman" w:cs="Times"/>
          <w:color w:val="000000"/>
          <w:sz w:val="24"/>
          <w:szCs w:val="24"/>
          <w:shd w:val="clear" w:color="auto" w:fill="FFFF00"/>
        </w:rPr>
        <w:t xml:space="preserve">composes </w:t>
      </w:r>
      <w:r w:rsidR="0097352F" w:rsidRPr="00135823">
        <w:rPr>
          <w:rFonts w:eastAsia="Times New Roman" w:cs="Times"/>
          <w:color w:val="000000"/>
          <w:sz w:val="24"/>
          <w:szCs w:val="24"/>
          <w:shd w:val="clear" w:color="auto" w:fill="FFFF00"/>
        </w:rPr>
        <w:t xml:space="preserve">90% of global fishing vessels </w:t>
      </w:r>
      <w:r w:rsidR="00732E05" w:rsidRPr="00135823">
        <w:rPr>
          <w:rFonts w:eastAsia="Times New Roman" w:cs="Times"/>
          <w:color w:val="000000"/>
          <w:sz w:val="24"/>
          <w:szCs w:val="24"/>
          <w:shd w:val="clear" w:color="auto" w:fill="FFFF00"/>
        </w:rPr>
        <w:fldChar w:fldCharType="begin" w:fldLock="1"/>
      </w:r>
      <w:r w:rsidR="0097352F" w:rsidRPr="00135823">
        <w:rPr>
          <w:rFonts w:eastAsia="Times New Roman" w:cs="Times"/>
          <w:color w:val="000000"/>
          <w:sz w:val="24"/>
          <w:szCs w:val="24"/>
          <w:shd w:val="clear" w:color="auto" w:fill="FFFF00"/>
        </w:rPr>
        <w:instrText>ADDIN CSL_CITATION { "citationItems" : [ { "id" : "ITEM-1", "itemData" : { "ISSN" : "0429-9329", "abstract" : "Traditionally, the contribution, role and importance of small-scale fisheries have often been described in thematic terms such as economic, social, employment and source of food. However, the contributions of small-scale fisheries are often interlinked and interdependent and some of their major contributions lie at the interface between these themes/sectors rather than within each. Also some of the major contributions to small-scale fisheries result from the synergies between various domains particularly economic and social aspects as conventionally recognized. In keeping with the vision for small-scale fisheries as proposed by the Advisory Committee on Fisheries Research (ACFR) Working Party on Small-scale Fisheries, it would seem appropriate to give in any such analysis due regard to the evolving concepts of food security, poverty alleviation, rural and economic development as well as the environmental and cultural dimensions of small-scale fisheries. The analysis incorporates these various concepts and moves away from the more conventional sector type or thematic approach.", "author" : [ { "dropping-particle" : "", "family" : "B\u00e9n\u00e9", "given" : "Christophe", "non-dropping-particle" : "", "parse-names" : false, "suffix" : "" } ], "container-title" : "FAO Fisheries Circular No. 1008", "id" : "ITEM-1", "issue" : "1008", "issued" : { "date-parts" : [ [ "2006" ] ] }, "page" : "57", "title" : "Small-Scale Fisheries : Assessing Their Contribution To Rural", "type" : "article-journal", "volume" : "1008" }, "uris" : [ "http://www.mendeley.com/documents/?uuid=2f22e404-2dd8-4c00-a3a2-40be80d3d45e" ] }, { "id" : "ITEM-2", "itemData" : { "DOI" : "10.14288/1.0074761", "ISBN" : "Volumbe 14 Number 8", "ISSN" : "1198-6727", "abstract" : "Small-scale fisheries (SSF) are known to employ the majority of world fishers and to provide food and livelihoods to a vast number of people living in coastal areas. Yet, information about SSF is scarce and scattered. For example, it is usually not known whether national statistics on landings that countries report annually to the Food and Agriculture Organization of the UN (FAO) include the catches of their SSF. The consequences of this omission for policy-making are immense, given that FAO maintains the only worldwide database of official fisheries statistics. The reason for the dubious statistics is that, compared to the large-scale fisheries sector, information about SSF is more difficult to obtain, due to the multitude, and often remoteness, of SSF landing sites, not to mention the decentralized nature of their post-harvest and marketing activities. These SSF characteristics and the general lack of economic and political power among small-scale fishing communities contribute to marginalization of this sector and hinder our efforts to understand their dynamics. Thus, research on SSF focuses largely on cultural anthropology, or generic community-level issues, such as reducing poverty, securing food, maintaining livelihoods, in addition to specific issues such as mitigating persistent conflicts with large-scale fisheries. Still, the social, cultural, economic and livelihood importance of SSF to the majority of fishers are rarely reflected in national fisheries development policies, which tend to emphasize large-scale, industrial fisheries. In many cases, the prospect of export earning outweighs income generation in and for small fishing communities. Overall, SSF are marginalized. The SSF work of the Sea Around Us Project, hosted at the Fisheries Centre, University of British Columbia, aims to mitigate, as far as possible, the effects of this marginalization. One major way this is done is by estimating and disseminating more realistic estimates of the catches of SSF, by countries. This work pertains to individual countries; it is very detailed and hence time-consuming. This report is also part of the effort toward helping put SSF at the center stage of fisheries research, and covers the whole world, albeit more superficially than through our country-level analyses. It aims to provide bottom-up (national) estimates of SSF catches and related statistics for each maritime country, and then aggregate them at the global level. These data, which are made ava\u2026", "author" : [ { "dropping-particle" : "", "family" : "Chuenpagdee", "given" : "Ratana", "non-dropping-particle" : "", "parse-names" : false, "suffix" : "" }, { "dropping-particle" : "", "family" : "Liguori", "given" : "Lisa", "non-dropping-particle" : "", "parse-names" : false, "suffix" : "" }, { "dropping-particle" : "", "family" : "Palomares", "given" : "Maria L.D.", "non-dropping-particle" : "", "parse-names" : false, "suffix" : "" }, { "dropping-particle" : "", "family" : "Pauly", "given" : "Daniel", "non-dropping-particle" : "", "parse-names" : false, "suffix" : "" } ], "container-title" : "Fisheries Centre Research Reports", "id" : "ITEM-2", "issue" : "8", "issued" : { "date-parts" : [ [ "2006" ] ] }, "page" : "105", "title" : "Bottom-Up, Global Estimates of Small-Scale Marine Fisheries Catches", "type" : "article-journal", "volume" : "14" }, "uris" : [ "http://www.mendeley.com/documents/?uuid=bc87a5eb-508c-4f84-8283-8903e3054784" ] } ], "mendeley" : { "formattedCitation" : "(B\u00e9n\u00e9 2006; Chuenpagdee et al. 2006)", "plainTextFormattedCitation" : "(B\u00e9n\u00e9 2006; Chuenpagdee et al. 2006)", "previouslyFormattedCitation" : "(B\u00e9n\u00e9 2006; Chuenpagdee et al. 2006)" }, "properties" : { "noteIndex" : 0 }, "schema" : "https://github.com/citation-style-language/schema/raw/master/csl-citation.json" }</w:instrText>
      </w:r>
      <w:r w:rsidR="00732E05" w:rsidRPr="00135823">
        <w:rPr>
          <w:rFonts w:eastAsia="Times New Roman" w:cs="Times"/>
          <w:color w:val="000000"/>
          <w:sz w:val="24"/>
          <w:szCs w:val="24"/>
          <w:shd w:val="clear" w:color="auto" w:fill="FFFF00"/>
        </w:rPr>
        <w:fldChar w:fldCharType="separate"/>
      </w:r>
      <w:r w:rsidR="00732E05" w:rsidRPr="00135823">
        <w:rPr>
          <w:rFonts w:eastAsia="Times New Roman" w:cs="Times"/>
          <w:noProof/>
          <w:color w:val="000000"/>
          <w:sz w:val="24"/>
          <w:szCs w:val="24"/>
          <w:shd w:val="clear" w:color="auto" w:fill="FFFF00"/>
        </w:rPr>
        <w:t>(Béné 2006; Chuenpagdee et al. 2006)</w:t>
      </w:r>
      <w:r w:rsidR="00732E05" w:rsidRPr="00135823">
        <w:rPr>
          <w:rFonts w:eastAsia="Times New Roman" w:cs="Times"/>
          <w:color w:val="000000"/>
          <w:sz w:val="24"/>
          <w:szCs w:val="24"/>
          <w:shd w:val="clear" w:color="auto" w:fill="FFFF00"/>
        </w:rPr>
        <w:fldChar w:fldCharType="end"/>
      </w:r>
      <w:r w:rsidRPr="00135823">
        <w:rPr>
          <w:rFonts w:eastAsia="Times New Roman" w:cs="Times"/>
          <w:color w:val="000000"/>
          <w:sz w:val="24"/>
          <w:szCs w:val="24"/>
          <w:shd w:val="clear" w:color="auto" w:fill="FFFF00"/>
        </w:rPr>
        <w:t>.</w:t>
      </w:r>
      <w:r w:rsidRPr="00135823">
        <w:rPr>
          <w:rFonts w:eastAsia="Times New Roman" w:cs="Times"/>
          <w:color w:val="262626"/>
          <w:sz w:val="24"/>
          <w:szCs w:val="24"/>
        </w:rPr>
        <w:t xml:space="preserve"> </w:t>
      </w:r>
      <w:r w:rsidRPr="00135823">
        <w:rPr>
          <w:rFonts w:eastAsia="Times New Roman" w:cs="Times"/>
          <w:color w:val="000000"/>
          <w:sz w:val="24"/>
          <w:szCs w:val="24"/>
        </w:rPr>
        <w:t>Studies have demonstrated that SSF have greater positive implications for society and economic viability</w:t>
      </w:r>
      <w:r w:rsidRPr="000723ED">
        <w:rPr>
          <w:rFonts w:eastAsia="Times New Roman" w:cs="Times"/>
          <w:color w:val="000000"/>
          <w:sz w:val="24"/>
          <w:szCs w:val="24"/>
        </w:rPr>
        <w:t xml:space="preserve"> than its large-scale fisheries (LSF) counterparts</w:t>
      </w:r>
      <w:r w:rsidR="00732E05">
        <w:rPr>
          <w:rFonts w:eastAsia="Times New Roman" w:cs="Times"/>
          <w:color w:val="000000"/>
          <w:sz w:val="24"/>
          <w:szCs w:val="24"/>
        </w:rPr>
        <w:t xml:space="preserve"> </w:t>
      </w:r>
      <w:r w:rsidR="00732E05">
        <w:rPr>
          <w:rFonts w:eastAsia="Times New Roman" w:cs="Times"/>
          <w:color w:val="000000"/>
          <w:sz w:val="24"/>
          <w:szCs w:val="24"/>
        </w:rPr>
        <w:fldChar w:fldCharType="begin" w:fldLock="1"/>
      </w:r>
      <w:r w:rsidR="00732E05">
        <w:rPr>
          <w:rFonts w:eastAsia="Times New Roman" w:cs="Times"/>
          <w:color w:val="000000"/>
          <w:sz w:val="24"/>
          <w:szCs w:val="24"/>
        </w:rPr>
        <w:instrText>ADDIN CSL_CITATION { "citationItems" : [ { "id" : "ITEM-1", "itemData" : { "DOI" : "10.1016/j.ecolecon.2016.01.018", "ISSN" : "0921-8009", "author" : [ { "dropping-particle" : "", "family" : "Schuhbauer", "given" : "Anna", "non-dropping-particle" : "", "parse-names" : false, "suffix" : "" }, { "dropping-particle" : "", "family" : "Sumaila", "given" : "U Rashid", "non-dropping-particle" : "", "parse-names" : false, "suffix" : "" } ], "container-title" : "Ecological Economics", "id" : "ITEM-1", "issued" : { "date-parts" : [ [ "2016" ] ] }, "page" : "69-75", "publisher" : "Elsevier B.V.", "title" : "Economic viability and small-scale fi sheries \u2014 A review", "type" : "article-journal", "volume" : "124" }, "uris" : [ "http://www.mendeley.com/documents/?uuid=a8acdea5-9a40-4428-8947-d26b93ca9bb0" ] } ], "mendeley" : { "formattedCitation" : "(Schuhbauer and Sumaila 2016)", "plainTextFormattedCitation" : "(Schuhbauer and Sumaila 2016)", "previouslyFormattedCitation" : "(Schuhbauer and Sumaila 2016)" }, "properties" : { "noteIndex" : 0 }, "schema" : "https://github.com/citation-style-language/schema/raw/master/csl-citation.json" }</w:instrText>
      </w:r>
      <w:r w:rsidR="00732E05">
        <w:rPr>
          <w:rFonts w:eastAsia="Times New Roman" w:cs="Times"/>
          <w:color w:val="000000"/>
          <w:sz w:val="24"/>
          <w:szCs w:val="24"/>
        </w:rPr>
        <w:fldChar w:fldCharType="separate"/>
      </w:r>
      <w:r w:rsidR="00732E05" w:rsidRPr="00732E05">
        <w:rPr>
          <w:rFonts w:eastAsia="Times New Roman" w:cs="Times"/>
          <w:noProof/>
          <w:color w:val="000000"/>
          <w:sz w:val="24"/>
          <w:szCs w:val="24"/>
        </w:rPr>
        <w:t>(Schuhbauer and Sumaila 2016)</w:t>
      </w:r>
      <w:r w:rsidR="00732E05">
        <w:rPr>
          <w:rFonts w:eastAsia="Times New Roman" w:cs="Times"/>
          <w:color w:val="000000"/>
          <w:sz w:val="24"/>
          <w:szCs w:val="24"/>
        </w:rPr>
        <w:fldChar w:fldCharType="end"/>
      </w:r>
      <w:r w:rsidRPr="000723ED">
        <w:rPr>
          <w:rFonts w:eastAsia="Times New Roman" w:cs="Times"/>
          <w:color w:val="000000"/>
          <w:sz w:val="24"/>
          <w:szCs w:val="24"/>
        </w:rPr>
        <w:t>. Yet, research and policies on SSF are often marginalized by efforts that largely focus on industrial operations</w:t>
      </w:r>
      <w:r w:rsidR="0097352F">
        <w:rPr>
          <w:rFonts w:eastAsia="Times New Roman" w:cs="Times"/>
          <w:color w:val="000000"/>
          <w:sz w:val="24"/>
          <w:szCs w:val="24"/>
        </w:rPr>
        <w:t xml:space="preserve"> </w:t>
      </w:r>
      <w:r w:rsidR="0097352F">
        <w:rPr>
          <w:rFonts w:eastAsia="Times New Roman" w:cs="Times"/>
          <w:color w:val="000000"/>
          <w:sz w:val="24"/>
          <w:szCs w:val="24"/>
        </w:rPr>
        <w:fldChar w:fldCharType="begin" w:fldLock="1"/>
      </w:r>
      <w:r w:rsidR="00D05DDA">
        <w:rPr>
          <w:rFonts w:eastAsia="Times New Roman" w:cs="Times"/>
          <w:color w:val="000000"/>
          <w:sz w:val="24"/>
          <w:szCs w:val="24"/>
        </w:rPr>
        <w:instrText>ADDIN CSL_CITATION { "citationItems" : [ { "id" : "ITEM-1", "itemData" : { "abstract" : "The competition between large, industrial, and small-scale fisheries in the face of growing resource scarcity has led, in most parts of the world, to in- creased marginalisation of small-scale fisheries. However, the natural role of social scientists, who, given their expertise, should be informing mitigating ac- tivities, is often usurped by biologists and/or economists, as demonstrated here through a Google-based analysis. It is argued that this is based on social scien- tists: (1) neglecting in their field work key variables, such as catch levels, impor- tant to any understanding of fisheries; and (2) often conducting and reporting on locale-specific field work without attempting broader (and admittedly risky) gen- eralisations -- the elements of a \u2018model\u2019 -- that are imperative for actual policy making. The former claim is illustrated with an example from the South Pacific, and it is shown that one result of current practices is the further marginalisation of small-scale fishers. The latter claim is illustrated with an example of a general model, which contextualises and thus explains a wide variety of phenomena re- lated to migration within and into the small-scale fishing sector. An application of this \u2018Malthusian overfishing model\u2019 to the rebuilding efforts following the Asian tsunami of December 2004 is then presented. Finally, the case is made that de- spite their present problems, the small-scale fisheries of the world, suitably gov- erned, are still our best hope for sustainable utilisation of coastal resources.", "author" : [ { "dropping-particle" : "", "family" : "Pauly", "given" : "Daniel", "non-dropping-particle" : "", "parse-names" : false, "suffix" : "" } ], "container-title" : "Maritime Studies", "id" : "ITEM-1", "issue" : "Pauly 1997", "issued" : { "date-parts" : [ [ "2006" ] ] }, "page" : "7-22", "title" : "Major trends in small-scale marine fisheries, with emphasis on developing countries, and some implications for the social sciences", "type" : "article-journal", "volume" : "4" }, "uris" : [ "http://www.mendeley.com/documents/?uuid=5194a3d4-9421-4822-8af5-5aeeeff9b285" ] }, { "id" : "ITEM-2", "itemData" : { "DOI" : "10.1111/j.1523-1739.2008.00978.x", "author" : [ { "dropping-particle" : "", "family" : "Jacquet", "given" : "Jennifer", "non-dropping-particle" : "", "parse-names" : false, "suffix" : "" }, { "dropping-particle" : "", "family" : "Pauly", "given" : "Daniel", "non-dropping-particle" : "", "parse-names" : false, "suffix" : "" } ], "id" : "ITEM-2", "issue" : "4", "issued" : { "date-parts" : [ [ "2008" ] ] }, "page" : "832-835", "title" : "Funding Priorities : Big Barriers to Small-Scale Fisheries", "type" : "article-journal", "volume" : "22" }, "uris" : [ "http://www.mendeley.com/documents/?uuid=df8b6e8c-13e3-4274-b617-37acc94d3951" ] } ], "mendeley" : { "formattedCitation" : "(Pauly 2006; Jacquet and Pauly 2008)", "plainTextFormattedCitation" : "(Pauly 2006; Jacquet and Pauly 2008)", "previouslyFormattedCitation" : "(Pauly 2006; Jacquet and Pauly 2008)" }, "properties" : { "noteIndex" : 0 }, "schema" : "https://github.com/citation-style-language/schema/raw/master/csl-citation.json" }</w:instrText>
      </w:r>
      <w:r w:rsidR="0097352F">
        <w:rPr>
          <w:rFonts w:eastAsia="Times New Roman" w:cs="Times"/>
          <w:color w:val="000000"/>
          <w:sz w:val="24"/>
          <w:szCs w:val="24"/>
        </w:rPr>
        <w:fldChar w:fldCharType="separate"/>
      </w:r>
      <w:r w:rsidR="00D05DDA" w:rsidRPr="00D05DDA">
        <w:rPr>
          <w:rFonts w:eastAsia="Times New Roman" w:cs="Times"/>
          <w:noProof/>
          <w:color w:val="000000"/>
          <w:sz w:val="24"/>
          <w:szCs w:val="24"/>
        </w:rPr>
        <w:t>(Pauly 2006; Jacquet and Pauly 2008)</w:t>
      </w:r>
      <w:r w:rsidR="0097352F">
        <w:rPr>
          <w:rFonts w:eastAsia="Times New Roman" w:cs="Times"/>
          <w:color w:val="000000"/>
          <w:sz w:val="24"/>
          <w:szCs w:val="24"/>
        </w:rPr>
        <w:fldChar w:fldCharType="end"/>
      </w:r>
      <w:r w:rsidRPr="000723ED">
        <w:rPr>
          <w:rFonts w:eastAsia="Times New Roman" w:cs="Times"/>
          <w:color w:val="000000"/>
          <w:sz w:val="24"/>
          <w:szCs w:val="24"/>
          <w:shd w:val="clear" w:color="auto" w:fill="FFFF00"/>
        </w:rPr>
        <w:t>.</w:t>
      </w:r>
      <w:r w:rsidRPr="000723ED">
        <w:rPr>
          <w:rFonts w:eastAsia="Times New Roman" w:cs="Times"/>
          <w:color w:val="000000"/>
          <w:sz w:val="24"/>
          <w:szCs w:val="24"/>
        </w:rPr>
        <w:t xml:space="preserve"> Therefore, taking a comparative approach in analyzing each sector will illuminate any potential differences in patterns that might otherwise be masked in a cumulative study.</w:t>
      </w:r>
    </w:p>
    <w:p w14:paraId="018E47BF" w14:textId="3BF56BFF" w:rsidR="000723ED" w:rsidRPr="000723ED" w:rsidRDefault="000723ED" w:rsidP="000723ED">
      <w:pPr>
        <w:spacing w:after="0" w:line="240" w:lineRule="auto"/>
        <w:ind w:firstLine="720"/>
        <w:rPr>
          <w:rFonts w:eastAsia="Times New Roman" w:cs="Times New Roman"/>
          <w:sz w:val="24"/>
          <w:szCs w:val="24"/>
        </w:rPr>
      </w:pPr>
      <w:r w:rsidRPr="000723ED">
        <w:rPr>
          <w:rFonts w:eastAsia="Times New Roman" w:cs="Times"/>
          <w:color w:val="000000"/>
          <w:sz w:val="24"/>
          <w:szCs w:val="24"/>
        </w:rPr>
        <w:t>Pacific North America (PNA) is selected as the study region because of its biological and socio-economic importance — it is identified as one of the fourteen ecological significant regions by the Commission for Environmental Cooperation</w:t>
      </w:r>
      <w:r w:rsidR="00D05DDA">
        <w:rPr>
          <w:rFonts w:eastAsia="Times New Roman" w:cs="Times"/>
          <w:color w:val="000000"/>
          <w:sz w:val="24"/>
          <w:szCs w:val="24"/>
        </w:rPr>
        <w:t xml:space="preserve"> </w:t>
      </w:r>
      <w:r w:rsidR="00D05DDA">
        <w:rPr>
          <w:rFonts w:eastAsia="Times New Roman" w:cs="Times"/>
          <w:color w:val="000000"/>
          <w:sz w:val="24"/>
          <w:szCs w:val="24"/>
        </w:rPr>
        <w:fldChar w:fldCharType="begin" w:fldLock="1"/>
      </w:r>
      <w:r w:rsidR="00D05DDA">
        <w:rPr>
          <w:rFonts w:eastAsia="Times New Roman" w:cs="Times"/>
          <w:color w:val="000000"/>
          <w:sz w:val="24"/>
          <w:szCs w:val="24"/>
        </w:rPr>
        <w:instrText>ADDIN CSL_CITATION { "citationItems" : [ { "id" : "ITEM-1", "itemData" : { "ISBN" : "2923358090", "author" : [ { "dropping-particle" : "", "family" : "Morgan", "given" : "Lance", "non-dropping-particle" : "", "parse-names" : false, "suffix" : "" }, { "dropping-particle" : "", "family" : "Maxwell", "given" : "Sara", "non-dropping-particle" : "", "parse-names" : false, "suffix" : "" }, { "dropping-particle" : "", "family" : "Tsao", "given" : "Fan", "non-dropping-particle" : "", "parse-names" : false, "suffix" : "" }, { "dropping-particle" : "", "family" : "Wilkinson", "given" : "Tara AC", "non-dropping-particle" : "", "parse-names" : false, "suffix" : "" }, { "dropping-particle" : "", "family" : "Etnoyer", "given" : "P", "non-dropping-particle" : "", "parse-names" : false, "suffix" : "" } ], "id" : "ITEM-1", "issued" : { "date-parts" : [ [ "2005" ] ] }, "publisher-place" : "Montreal,", "title" : "Marine Priority Conservation Areas: Baja California to the Bering Sea", "type" : "report" }, "uris" : [ "http://www.mendeley.com/documents/?uuid=b3ce0f15-1287-4cc1-823c-190b5f4f21c5" ] } ], "mendeley" : { "formattedCitation" : "(Morgan et al. 2005)", "plainTextFormattedCitation" : "(Morgan et al. 2005)", "previouslyFormattedCitation" : "(Morgan et al. 2005)" }, "properties" : { "noteIndex" : 0 }, "schema" : "https://github.com/citation-style-language/schema/raw/master/csl-citation.json" }</w:instrText>
      </w:r>
      <w:r w:rsidR="00D05DDA">
        <w:rPr>
          <w:rFonts w:eastAsia="Times New Roman" w:cs="Times"/>
          <w:color w:val="000000"/>
          <w:sz w:val="24"/>
          <w:szCs w:val="24"/>
        </w:rPr>
        <w:fldChar w:fldCharType="separate"/>
      </w:r>
      <w:r w:rsidR="00D05DDA" w:rsidRPr="00D05DDA">
        <w:rPr>
          <w:rFonts w:eastAsia="Times New Roman" w:cs="Times"/>
          <w:noProof/>
          <w:color w:val="000000"/>
          <w:sz w:val="24"/>
          <w:szCs w:val="24"/>
        </w:rPr>
        <w:t>(Morgan et al. 2005)</w:t>
      </w:r>
      <w:r w:rsidR="00D05DDA">
        <w:rPr>
          <w:rFonts w:eastAsia="Times New Roman" w:cs="Times"/>
          <w:color w:val="000000"/>
          <w:sz w:val="24"/>
          <w:szCs w:val="24"/>
        </w:rPr>
        <w:fldChar w:fldCharType="end"/>
      </w:r>
      <w:r w:rsidRPr="000723ED">
        <w:rPr>
          <w:rFonts w:eastAsia="Times New Roman" w:cs="Times"/>
          <w:color w:val="000000"/>
          <w:sz w:val="24"/>
          <w:szCs w:val="24"/>
        </w:rPr>
        <w:t xml:space="preserve">. Further, as climate change is known to have a more profound effect across latitudes and as species migrate across national borders, the three countries in the PNA (United States, Canada and Mexico) have an inherently linked ecosystem and hence, an integrated regional focus is necessary to assess overarching trends and effects. Within the PNA region, the definition of SSF are highly varied as these countries and their fisheries have different fishing grounds, historical developments and exploited species. Currently, there is no established global definition for small-scale fisheries, therefore </w:t>
      </w:r>
      <w:r w:rsidRPr="000723ED">
        <w:rPr>
          <w:rFonts w:eastAsia="Times New Roman" w:cs="Times"/>
          <w:color w:val="000000"/>
          <w:sz w:val="24"/>
          <w:szCs w:val="24"/>
          <w:shd w:val="clear" w:color="auto" w:fill="FFFF00"/>
        </w:rPr>
        <w:t>what constitutes SSF in one country could be classified as LSF in another.</w:t>
      </w:r>
      <w:r w:rsidRPr="000723ED">
        <w:rPr>
          <w:rFonts w:eastAsia="Times New Roman" w:cs="Times"/>
          <w:color w:val="000000"/>
          <w:sz w:val="24"/>
          <w:szCs w:val="24"/>
        </w:rPr>
        <w:t xml:space="preserve"> While there are </w:t>
      </w:r>
      <w:r w:rsidR="00475B25">
        <w:rPr>
          <w:rFonts w:eastAsia="Times New Roman" w:cs="Times"/>
          <w:color w:val="000000"/>
          <w:sz w:val="24"/>
          <w:szCs w:val="24"/>
        </w:rPr>
        <w:t xml:space="preserve">ongoing </w:t>
      </w:r>
      <w:r w:rsidRPr="000723ED">
        <w:rPr>
          <w:rFonts w:eastAsia="Times New Roman" w:cs="Times"/>
          <w:color w:val="000000"/>
          <w:sz w:val="24"/>
          <w:szCs w:val="24"/>
        </w:rPr>
        <w:t xml:space="preserve">efforts towards identifying and establishing common SSF attributes within and across nations (Gibson 2017, FAO 2014), for the purposes of this research, the definitions as established in the Sea Around Us reconstructed reports </w:t>
      </w:r>
      <w:r w:rsidR="00D05DDA">
        <w:rPr>
          <w:rFonts w:eastAsia="Times New Roman" w:cs="Times"/>
          <w:color w:val="000000"/>
          <w:sz w:val="24"/>
          <w:szCs w:val="24"/>
        </w:rPr>
        <w:fldChar w:fldCharType="begin" w:fldLock="1"/>
      </w:r>
      <w:r w:rsidR="00D05DDA">
        <w:rPr>
          <w:rFonts w:eastAsia="Times New Roman" w:cs="Times"/>
          <w:color w:val="000000"/>
          <w:sz w:val="24"/>
          <w:szCs w:val="24"/>
        </w:rPr>
        <w:instrText>ADDIN CSL_CITATION { "citationItems" : [ { "id" : "ITEM-1", "itemData" : { "author" : [ { "dropping-particle" : "", "family" : "Doherty", "given" : "Beau", "non-dropping-particle" : "", "parse-names" : false, "suffix" : "" }, { "dropping-particle" : "", "family" : "Gibson", "given" : "Darah", "non-dropping-particle" : "", "parse-names" : false, "suffix" : "" }, { "dropping-particle" : "", "family" : "Zhai", "given" : "Yunlei", "non-dropping-particle" : "", "parse-names" : false, "suffix" : "" }, { "dropping-particle" : "", "family" : "Mccrea-strub", "given" : "Ashley", "non-dropping-particle" : "", "parse-names" : false, "suffix" : "" }, { "dropping-particle" : "", "family" : "Zylich", "given" : "Kyrstn", "non-dropping-particle" : "", "parse-names" : false, "suffix" : "" }, { "dropping-particle" : "", "family" : "Zeller", "given" : "Dirk", "non-dropping-particle" : "", "parse-names" : false, "suffix" : "" }, { "dropping-particle" : "", "family" : "Pauly", "given" : "Daniel", "non-dropping-particle" : "", "parse-names" : false, "suffix" : "" } ], "collection-title" : "Fisheries Centre Working Paper #2015 - 82", "id" : "ITEM-1", "issued" : { "date-parts" : [ [ "2015" ] ] }, "number-of-pages" : "36", "title" : "Reconstruction of marine fisheries catches for Subarctic Alaska, 1950-2010", "type" : "report" }, "uris" : [ "http://www.mendeley.com/documents/?uuid=7dbcc310-2fa6-44f2-9d0a-95b3bb02263b" ] }, { "id" : "ITEM-2", "itemData" : { "author" : [ { "dropping-particle" : "", "family" : "Ainsworth", "given" : "Cameron", "non-dropping-particle" : "", "parse-names" : false, "suffix" : "" } ], "collection-title" : "Fisheries Centre Working Paper #2015 - 62", "id" : "ITEM-2", "issued" : { "date-parts" : [ [ "2015" ] ] }, "number-of-pages" : "9", "title" : "British Columbia Marine Fisheries Catch Reconstruction: 1873 to 2010", "type" : "report" }, "uris" : [ "http://www.mendeley.com/documents/?uuid=6adc19ce-09d2-4a6f-a169-d634c925fe2f" ] }, { "id" : "ITEM-3", "itemData" : { "author" : [ { "dropping-particle" : "", "family" : "Doherty", "given" : "Beau", "non-dropping-particle" : "", "parse-names" : false, "suffix" : "" }, { "dropping-particle" : "", "family" : "Harguth", "given" : "Haley", "non-dropping-particle" : "", "parse-names" : false, "suffix" : "" }, { "dropping-particle" : "", "family" : "Strub", "given" : "Ashley Mccrea", "non-dropping-particle" : "", "parse-names" : false, "suffix" : "" }, { "dropping-particle" : "", "family" : "Jenkins", "given" : "Lekelia D", "non-dropping-particle" : "", "parse-names" : false, "suffix" : "" }, { "dropping-particle" : "", "family" : "Figueira", "given" : "Will", "non-dropping-particle" : "", "parse-names" : false, "suffix" : "" } ], "collection-title" : "Fisheries Centre Working Paper #2015 - 81", "id" : "ITEM-3", "issued" : { "date-parts" : [ [ "2015" ] ] }, "number-of-pages" : "64", "title" : "Reconstructing catches along Highway 101: Historic catch estimates for marine fisheries in California, Oregon and Washington from 1950-2010", "type" : "report" }, "uris" : [ "http://www.mendeley.com/documents/?uuid=1db49755-0a38-432c-95ca-eb407de132e2" ] }, { "id" : "ITEM-4", "itemData" : { "DOI" : "10.1016/j.marpol.2012.12.003", "author" : [ { "dropping-particle" : "", "family" : "Cisneros-Montemayor", "given" : "M", "non-dropping-particle" : "", "parse-names" : false, "suffix" : "" }, { "dropping-particle" : "", "family" : "Cisneros-Mata", "given" : "Miguel A", "non-dropping-particle" : "", "parse-names" : false, "suffix" : "" }, { "dropping-particle" : "", "family" : "Harper", "given" : "Sarah", "non-dropping-particle" : "", "parse-names" : false, "suffix" : "" }, { "dropping-particle" : "", "family" : "Pauly", "given" : "Daniel", "non-dropping-particle" : "", "parse-names" : false, "suffix" : "" } ], "container-title" : "Marine Policy", "id" : "ITEM-4", "issued" : { "date-parts" : [ [ "2013" ] ] }, "page" : "283-288", "title" : "Extent and implications of IUU catch in Mexico's marine fisheries", "type" : "article-journal", "volume" : "39" }, "uris" : [ "http://www.mendeley.com/documents/?uuid=252659df-913c-47fa-b93f-bc1292d3200b" ] } ], "mendeley" : { "formattedCitation" : "(Doherty, Gibson, et al. 2015; Ainsworth 2015; Doherty, Harguth, et al. 2015; Cisneros-Montemayor et al. 2013)", "plainTextFormattedCitation" : "(Doherty, Gibson, et al. 2015; Ainsworth 2015; Doherty, Harguth, et al. 2015; Cisneros-Montemayor et al. 2013)", "previouslyFormattedCitation" : "(Doherty, Gibson, et al. 2015; Ainsworth 2015; Doherty, Harguth, et al. 2015; Cisneros-Montemayor et al. 2013)" }, "properties" : { "noteIndex" : 0 }, "schema" : "https://github.com/citation-style-language/schema/raw/master/csl-citation.json" }</w:instrText>
      </w:r>
      <w:r w:rsidR="00D05DDA">
        <w:rPr>
          <w:rFonts w:eastAsia="Times New Roman" w:cs="Times"/>
          <w:color w:val="000000"/>
          <w:sz w:val="24"/>
          <w:szCs w:val="24"/>
        </w:rPr>
        <w:fldChar w:fldCharType="separate"/>
      </w:r>
      <w:r w:rsidR="00D05DDA" w:rsidRPr="00D05DDA">
        <w:rPr>
          <w:rFonts w:eastAsia="Times New Roman" w:cs="Times"/>
          <w:noProof/>
          <w:color w:val="000000"/>
          <w:sz w:val="24"/>
          <w:szCs w:val="24"/>
        </w:rPr>
        <w:t>(Doherty, Gibson, et al. 2015; Ainsworth 2015; Doherty, Harguth, et al. 2015; Cisneros-Montemayor et al. 2013)</w:t>
      </w:r>
      <w:r w:rsidR="00D05DDA">
        <w:rPr>
          <w:rFonts w:eastAsia="Times New Roman" w:cs="Times"/>
          <w:color w:val="000000"/>
          <w:sz w:val="24"/>
          <w:szCs w:val="24"/>
        </w:rPr>
        <w:fldChar w:fldCharType="end"/>
      </w:r>
      <w:r w:rsidR="00D05DDA">
        <w:rPr>
          <w:rFonts w:eastAsia="Times New Roman" w:cs="Times"/>
          <w:color w:val="000000"/>
          <w:sz w:val="24"/>
          <w:szCs w:val="24"/>
        </w:rPr>
        <w:t xml:space="preserve"> </w:t>
      </w:r>
      <w:r w:rsidRPr="000723ED">
        <w:rPr>
          <w:rFonts w:eastAsia="Times New Roman" w:cs="Times"/>
          <w:color w:val="000000"/>
          <w:sz w:val="24"/>
          <w:szCs w:val="24"/>
        </w:rPr>
        <w:t>were used (see Methods).</w:t>
      </w:r>
    </w:p>
    <w:p w14:paraId="4A63098E" w14:textId="55B9C87C" w:rsidR="000723ED" w:rsidRPr="000723ED" w:rsidRDefault="000723ED" w:rsidP="000723ED">
      <w:pPr>
        <w:spacing w:after="0" w:line="240" w:lineRule="auto"/>
        <w:ind w:firstLine="720"/>
        <w:rPr>
          <w:rFonts w:eastAsia="Times New Roman" w:cs="Times New Roman"/>
          <w:sz w:val="24"/>
          <w:szCs w:val="24"/>
        </w:rPr>
      </w:pPr>
      <w:r w:rsidRPr="000723ED">
        <w:rPr>
          <w:rFonts w:eastAsia="Times New Roman" w:cs="Times"/>
          <w:color w:val="000000"/>
          <w:sz w:val="24"/>
          <w:szCs w:val="24"/>
        </w:rPr>
        <w:t>By taking a species distribution modelling approach, this chapter seeks to</w:t>
      </w:r>
      <w:r w:rsidR="00A040BF">
        <w:rPr>
          <w:rFonts w:eastAsia="Times New Roman" w:cs="Times"/>
          <w:color w:val="000000"/>
          <w:sz w:val="24"/>
          <w:szCs w:val="24"/>
        </w:rPr>
        <w:t xml:space="preserve"> quantitatively </w:t>
      </w:r>
      <w:r w:rsidRPr="000723ED">
        <w:rPr>
          <w:rFonts w:eastAsia="Times New Roman" w:cs="Times"/>
          <w:color w:val="000000"/>
          <w:sz w:val="24"/>
          <w:szCs w:val="24"/>
        </w:rPr>
        <w:t>understand the projected impacts of climate change on the catch potential and species diversity of small-scale fisheries compared to large-scale fisheries in the PNA region. The climate change scenarios applied are based on the Intergovernmental Panel on Climate Change (IPCC)’s representative concentration pathways (RCP) 8.5 and 2.6 – representing a high and low carbon emission scenario respectively</w:t>
      </w:r>
      <w:r w:rsidR="00A040BF">
        <w:rPr>
          <w:rFonts w:eastAsia="Times New Roman" w:cs="Times"/>
          <w:color w:val="000000"/>
          <w:sz w:val="24"/>
          <w:szCs w:val="24"/>
        </w:rPr>
        <w:t xml:space="preserve"> </w:t>
      </w:r>
      <w:r w:rsidR="00A040BF">
        <w:rPr>
          <w:rFonts w:eastAsia="Times New Roman" w:cs="Times"/>
          <w:color w:val="000000"/>
          <w:sz w:val="24"/>
          <w:szCs w:val="24"/>
        </w:rPr>
        <w:fldChar w:fldCharType="begin" w:fldLock="1"/>
      </w:r>
      <w:r w:rsidR="00F137A7">
        <w:rPr>
          <w:rFonts w:eastAsia="Times New Roman" w:cs="Times"/>
          <w:color w:val="000000"/>
          <w:sz w:val="24"/>
          <w:szCs w:val="24"/>
        </w:rPr>
        <w:instrText>ADDIN CSL_CITATION { "citationItems" : [ { "id" : "ITEM-1", "itemData" : { "ISSN" : "00280836", "author" : [ { "dropping-particle" : "", "family" : "Moss", "given" : "Richard H", "non-dropping-particle" : "", "parse-names" : false, "suffix" : "" }, { "dropping-particle" : "", "family" : "Edmonds", "given" : "Jae A", "non-dropping-particle" : "", "parse-names" : false, "suffix" : "" }, { "dropping-particle" : "", "family" : "Hibbard", "given" : "Kathy A", "non-dropping-particle" : "", "parse-names" : false, "suffix" : "" }, { "dropping-particle" : "", "family" : "Manning", "given" : "Martin R", "non-dropping-particle" : "", "parse-names" : false, "suffix" : "" }, { "dropping-particle" : "", "family" : "Rose", "given" : "Steven K", "non-dropping-particle" : "", "parse-names" : false, "suffix" : "" }, { "dropping-particle" : "", "family" : "Vuuren", "given" : "Detlef P", "non-dropping-particle" : "van", "parse-names" : false, "suffix" : "" }, { "dropping-particle" : "", "family" : "Carter", "given" : "Timothy R", "non-dropping-particle" : "", "parse-names" : false, "suffix" : "" }, { "dropping-particle" : "", "family" : "Emori", "given" : "Seita", "non-dropping-particle" : "", "parse-names" : false, "suffix" : "" }, { "dropping-particle" : "", "family" : "Kainuma", "given" : "Mikiko", "non-dropping-particle" : "", "parse-names" : false, "suffix" : "" }, { "dropping-particle" : "", "family" : "Kram", "given" : "Tom", "non-dropping-particle" : "", "parse-names" : false, "suffix" : "" }, { "dropping-particle" : "", "family" : "Meehl", "given" : "Gerald A", "non-dropping-particle" : "", "parse-names" : false, "suffix" : "" }, { "dropping-particle" : "", "family" : "Mitchell", "given" : "John F B", "non-dropping-particle" : "", "parse-names" : false, "suffix" : "" }, { "dropping-particle" : "", "family" : "Nakicenovic", "given" : "Nebojsa", "non-dropping-particle" : "", "parse-names" : false, "suffix" : "" }, { "dropping-particle" : "", "family" : "Riahi", "given" : "Keywan", "non-dropping-particle" : "", "parse-names" : false, "suffix" : "" }, { "dropping-particle" : "", "family" : "Smith", "given" : "Steven J", "non-dropping-particle" : "", "parse-names" : false, "suffix" : "" }, { "dropping-particle" : "", "family" : "Stouffer", "given" : "Ronald J", "non-dropping-particle" : "", "parse-names" : false, "suffix" : "" }, { "dropping-particle" : "", "family" : "Thomson", "given" : "Allison M", "non-dropping-particle" : "", "parse-names" : false, "suffix" : "" }, { "dropping-particle" : "", "family" : "Weyant", "given" : "John P", "non-dropping-particle" : "", "parse-names" : false, "suffix" : "" }, { "dropping-particle" : "", "family" : "Wilbanks", "given" : "Thomas J", "non-dropping-particle" : "", "parse-names" : false, "suffix" : "" } ], "container-title" : "Nature", "id" : "ITEM-1", "issued" : { "date-parts" : [ [ "2010", "11", "13" ] ] }, "language" : "English", "page" : "747+", "title" : "The next generation of scenarios for climate change research and assessment", "type" : "article-journal", "volume" : "463" }, "uris" : [ "http://www.mendeley.com/documents/?uuid=05cd1d52-8c47-4583-968b-bc7bdda0e565" ] } ], "mendeley" : { "formattedCitation" : "(Moss et al. 2010)", "plainTextFormattedCitation" : "(Moss et al. 2010)", "previouslyFormattedCitation" : "(Moss et al. 2010)" }, "properties" : { "noteIndex" : 0 }, "schema" : "https://github.com/citation-style-language/schema/raw/master/csl-citation.json" }</w:instrText>
      </w:r>
      <w:r w:rsidR="00A040BF">
        <w:rPr>
          <w:rFonts w:eastAsia="Times New Roman" w:cs="Times"/>
          <w:color w:val="000000"/>
          <w:sz w:val="24"/>
          <w:szCs w:val="24"/>
        </w:rPr>
        <w:fldChar w:fldCharType="separate"/>
      </w:r>
      <w:r w:rsidR="00A040BF" w:rsidRPr="00A040BF">
        <w:rPr>
          <w:rFonts w:eastAsia="Times New Roman" w:cs="Times"/>
          <w:noProof/>
          <w:color w:val="000000"/>
          <w:sz w:val="24"/>
          <w:szCs w:val="24"/>
        </w:rPr>
        <w:t>(Moss et al. 2010)</w:t>
      </w:r>
      <w:r w:rsidR="00A040BF">
        <w:rPr>
          <w:rFonts w:eastAsia="Times New Roman" w:cs="Times"/>
          <w:color w:val="000000"/>
          <w:sz w:val="24"/>
          <w:szCs w:val="24"/>
        </w:rPr>
        <w:fldChar w:fldCharType="end"/>
      </w:r>
      <w:r w:rsidRPr="000723ED">
        <w:rPr>
          <w:rFonts w:eastAsia="Times New Roman" w:cs="Times"/>
          <w:color w:val="000000"/>
          <w:sz w:val="24"/>
          <w:szCs w:val="24"/>
        </w:rPr>
        <w:t xml:space="preserve">. Such comparative approach can illuminate otherwise hidden trends of projected shifts in catch potential and species diversity </w:t>
      </w:r>
      <w:r w:rsidRPr="000723ED">
        <w:rPr>
          <w:rFonts w:eastAsia="Times New Roman" w:cs="Times"/>
          <w:color w:val="000000"/>
          <w:sz w:val="24"/>
          <w:szCs w:val="24"/>
        </w:rPr>
        <w:lastRenderedPageBreak/>
        <w:t>from SSF. The results will allow for a more comprehensive understanding of climate change impacts to SSF in the region and inform management decisions.</w:t>
      </w:r>
    </w:p>
    <w:p w14:paraId="54727C01"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 xml:space="preserve"> </w:t>
      </w:r>
    </w:p>
    <w:p w14:paraId="470C1B7D"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 Materials and methods</w:t>
      </w:r>
    </w:p>
    <w:p w14:paraId="36875E2E" w14:textId="77777777" w:rsidR="000723ED" w:rsidRPr="000723ED" w:rsidRDefault="000723ED" w:rsidP="000723ED">
      <w:pPr>
        <w:spacing w:after="0" w:line="240" w:lineRule="auto"/>
        <w:rPr>
          <w:rFonts w:eastAsia="Times New Roman" w:cs="Times New Roman"/>
          <w:sz w:val="24"/>
          <w:szCs w:val="24"/>
        </w:rPr>
      </w:pPr>
    </w:p>
    <w:p w14:paraId="0234E767"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2.2.1 Defining study area of interest and sectors</w:t>
      </w:r>
    </w:p>
    <w:p w14:paraId="429E01FB" w14:textId="612D7B46" w:rsidR="000723ED" w:rsidRPr="000723ED" w:rsidRDefault="000723ED" w:rsidP="000723ED">
      <w:pPr>
        <w:spacing w:after="0" w:line="240" w:lineRule="auto"/>
        <w:ind w:firstLine="720"/>
        <w:rPr>
          <w:rFonts w:eastAsia="Times New Roman" w:cs="Times New Roman"/>
          <w:sz w:val="24"/>
          <w:szCs w:val="24"/>
        </w:rPr>
      </w:pPr>
      <w:r w:rsidRPr="000723ED">
        <w:rPr>
          <w:rFonts w:eastAsia="Times New Roman" w:cs="Times"/>
          <w:color w:val="000000"/>
          <w:sz w:val="24"/>
          <w:szCs w:val="24"/>
        </w:rPr>
        <w:t xml:space="preserve">The study area, Pacific North America, includes four different Exclusive Economic Zones (EEZs): Alaska Sub-Arctic, Canada Pacific, United States Pacific and Mexico Pacific </w:t>
      </w:r>
      <w:commentRangeStart w:id="2"/>
      <w:r w:rsidRPr="000723ED">
        <w:rPr>
          <w:rFonts w:eastAsia="Times New Roman" w:cs="Times"/>
          <w:color w:val="000000"/>
          <w:sz w:val="24"/>
          <w:szCs w:val="24"/>
        </w:rPr>
        <w:t xml:space="preserve">(Figure 1). </w:t>
      </w:r>
      <w:commentRangeEnd w:id="2"/>
      <w:r w:rsidR="0085506E">
        <w:rPr>
          <w:rStyle w:val="CommentReference"/>
        </w:rPr>
        <w:commentReference w:id="2"/>
      </w:r>
      <w:r w:rsidR="00475B25">
        <w:rPr>
          <w:rFonts w:eastAsia="Times New Roman" w:cs="Times"/>
          <w:color w:val="000000"/>
          <w:sz w:val="24"/>
          <w:szCs w:val="24"/>
        </w:rPr>
        <w:t>The EEZs extend up to 200 n</w:t>
      </w:r>
      <w:r w:rsidRPr="000723ED">
        <w:rPr>
          <w:rFonts w:eastAsia="Times New Roman" w:cs="Times"/>
          <w:color w:val="000000"/>
          <w:sz w:val="24"/>
          <w:szCs w:val="24"/>
        </w:rPr>
        <w:t>autical miles from the territorial sea baseline (CITE</w:t>
      </w:r>
      <w:r w:rsidR="00475B25">
        <w:rPr>
          <w:rFonts w:eastAsia="Times New Roman" w:cs="Times"/>
          <w:color w:val="000000"/>
          <w:sz w:val="24"/>
          <w:szCs w:val="24"/>
        </w:rPr>
        <w:t>) and</w:t>
      </w:r>
      <w:r w:rsidRPr="000723ED">
        <w:rPr>
          <w:rFonts w:eastAsia="Times New Roman" w:cs="Times"/>
          <w:color w:val="000000"/>
          <w:sz w:val="24"/>
          <w:szCs w:val="24"/>
        </w:rPr>
        <w:t xml:space="preserve"> encompasses an area of X km2. Majority of biomass production occurs in the inshore areas (CITE) and hence, majority of the fishing operations are shown to occur in the EEZs, which is the area of focus in this study.</w:t>
      </w:r>
    </w:p>
    <w:p w14:paraId="42BED06E" w14:textId="23055417" w:rsidR="000723ED" w:rsidRPr="000723ED" w:rsidRDefault="000723ED" w:rsidP="000723ED">
      <w:pPr>
        <w:spacing w:after="0" w:line="240" w:lineRule="auto"/>
        <w:ind w:firstLine="720"/>
        <w:rPr>
          <w:rFonts w:eastAsia="Times New Roman" w:cs="Times New Roman"/>
          <w:sz w:val="24"/>
          <w:szCs w:val="24"/>
        </w:rPr>
      </w:pPr>
      <w:r w:rsidRPr="000723ED">
        <w:rPr>
          <w:rFonts w:eastAsia="Times New Roman" w:cs="Times"/>
          <w:color w:val="000000"/>
          <w:sz w:val="24"/>
          <w:szCs w:val="24"/>
        </w:rPr>
        <w:t xml:space="preserve">Small-scale fisheries constitute the artisanal and subsistence sectors, while large-scale sector composes of the industrial sector. </w:t>
      </w:r>
      <w:r w:rsidR="00475B25">
        <w:rPr>
          <w:rFonts w:eastAsia="Times New Roman" w:cs="Times"/>
          <w:color w:val="000000"/>
          <w:sz w:val="24"/>
          <w:szCs w:val="24"/>
        </w:rPr>
        <w:t>As the study captures catch potential, b</w:t>
      </w:r>
      <w:r w:rsidR="00475B25">
        <w:rPr>
          <w:rFonts w:eastAsia="Times New Roman" w:cs="Times"/>
          <w:color w:val="000000"/>
          <w:sz w:val="24"/>
          <w:szCs w:val="24"/>
          <w:shd w:val="clear" w:color="auto" w:fill="FFFF00"/>
        </w:rPr>
        <w:t xml:space="preserve">y-catch and discards, where available, </w:t>
      </w:r>
      <w:r w:rsidRPr="000723ED">
        <w:rPr>
          <w:rFonts w:eastAsia="Times New Roman" w:cs="Times"/>
          <w:color w:val="000000"/>
          <w:sz w:val="24"/>
          <w:szCs w:val="24"/>
          <w:shd w:val="clear" w:color="auto" w:fill="FFFF00"/>
        </w:rPr>
        <w:t xml:space="preserve">were included in the study, however they </w:t>
      </w:r>
      <w:r w:rsidRPr="000723ED">
        <w:rPr>
          <w:rFonts w:eastAsia="Times New Roman" w:cs="Times"/>
          <w:color w:val="000000"/>
          <w:sz w:val="24"/>
          <w:szCs w:val="24"/>
        </w:rPr>
        <w:t>were accumulated and analyzed alongside landings data. This includes catches of marine finfish and invertebrates.</w:t>
      </w:r>
    </w:p>
    <w:p w14:paraId="2D4ED910"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 xml:space="preserve"> </w:t>
      </w:r>
    </w:p>
    <w:p w14:paraId="44EA1121"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2.2.2 Historical catch data from the Sea Around Us</w:t>
      </w:r>
    </w:p>
    <w:p w14:paraId="62A0026B" w14:textId="77777777" w:rsidR="000723ED" w:rsidRDefault="000723ED" w:rsidP="000723ED">
      <w:pPr>
        <w:spacing w:after="0" w:line="240" w:lineRule="auto"/>
        <w:ind w:firstLine="720"/>
        <w:rPr>
          <w:rFonts w:eastAsia="Times New Roman" w:cs="Times"/>
          <w:color w:val="000000"/>
          <w:sz w:val="24"/>
          <w:szCs w:val="24"/>
        </w:rPr>
      </w:pPr>
      <w:r w:rsidRPr="000723ED">
        <w:rPr>
          <w:rFonts w:eastAsia="Times New Roman" w:cs="Times"/>
          <w:color w:val="000000"/>
          <w:sz w:val="24"/>
          <w:szCs w:val="24"/>
        </w:rPr>
        <w:t xml:space="preserve">Historical marine fisheries catch data for 1990-2010 by sectors were obtained for the 4 EEZs in the PNA region from the Sea Around Us (SAU) databases (www.seaaroundus.org). As globally reported fisheries catch to the Food and Agricultural Organization (FAO) does not account for illegal, unreported catches and discards, Sea Around Us reconstructed catches were utilized for a more comprehensive source of marine fisheries catches. The methodology for the reconstruction of this fisheries data can be accessed in the following reports; </w:t>
      </w:r>
      <w:r w:rsidR="00D05DDA">
        <w:rPr>
          <w:rFonts w:eastAsia="Times New Roman" w:cs="Times"/>
          <w:color w:val="000000"/>
          <w:sz w:val="24"/>
          <w:szCs w:val="24"/>
        </w:rPr>
        <w:fldChar w:fldCharType="begin" w:fldLock="1"/>
      </w:r>
      <w:r w:rsidR="00D05DDA">
        <w:rPr>
          <w:rFonts w:eastAsia="Times New Roman" w:cs="Times"/>
          <w:color w:val="000000"/>
          <w:sz w:val="24"/>
          <w:szCs w:val="24"/>
        </w:rPr>
        <w:instrText>ADDIN CSL_CITATION { "citationItems" : [ { "id" : "ITEM-1", "itemData" : { "author" : [ { "dropping-particle" : "", "family" : "Doherty", "given" : "Beau", "non-dropping-particle" : "", "parse-names" : false, "suffix" : "" }, { "dropping-particle" : "", "family" : "Gibson", "given" : "Darah", "non-dropping-particle" : "", "parse-names" : false, "suffix" : "" }, { "dropping-particle" : "", "family" : "Zhai", "given" : "Yunlei", "non-dropping-particle" : "", "parse-names" : false, "suffix" : "" }, { "dropping-particle" : "", "family" : "Mccrea-strub", "given" : "Ashley", "non-dropping-particle" : "", "parse-names" : false, "suffix" : "" }, { "dropping-particle" : "", "family" : "Zylich", "given" : "Kyrstn", "non-dropping-particle" : "", "parse-names" : false, "suffix" : "" }, { "dropping-particle" : "", "family" : "Zeller", "given" : "Dirk", "non-dropping-particle" : "", "parse-names" : false, "suffix" : "" }, { "dropping-particle" : "", "family" : "Pauly", "given" : "Daniel", "non-dropping-particle" : "", "parse-names" : false, "suffix" : "" } ], "collection-title" : "Fisheries Centre Working Paper #2015 - 82", "id" : "ITEM-1", "issued" : { "date-parts" : [ [ "2015" ] ] }, "number-of-pages" : "36", "title" : "Reconstruction of marine fisheries catches for Subarctic Alaska, 1950-2010", "type" : "report" }, "uris" : [ "http://www.mendeley.com/documents/?uuid=7dbcc310-2fa6-44f2-9d0a-95b3bb02263b" ] }, { "id" : "ITEM-2", "itemData" : { "author" : [ { "dropping-particle" : "", "family" : "Ainsworth", "given" : "Cameron", "non-dropping-particle" : "", "parse-names" : false, "suffix" : "" } ], "collection-title" : "Fisheries Centre Working Paper #2015 - 62", "id" : "ITEM-2", "issued" : { "date-parts" : [ [ "2015" ] ] }, "number-of-pages" : "9", "title" : "British Columbia Marine Fisheries Catch Reconstruction: 1873 to 2010", "type" : "report" }, "uris" : [ "http://www.mendeley.com/documents/?uuid=6adc19ce-09d2-4a6f-a169-d634c925fe2f" ] }, { "id" : "ITEM-3", "itemData" : { "author" : [ { "dropping-particle" : "", "family" : "Doherty", "given" : "Beau", "non-dropping-particle" : "", "parse-names" : false, "suffix" : "" }, { "dropping-particle" : "", "family" : "Harguth", "given" : "Haley", "non-dropping-particle" : "", "parse-names" : false, "suffix" : "" }, { "dropping-particle" : "", "family" : "Strub", "given" : "Ashley Mccrea", "non-dropping-particle" : "", "parse-names" : false, "suffix" : "" }, { "dropping-particle" : "", "family" : "Jenkins", "given" : "Lekelia D", "non-dropping-particle" : "", "parse-names" : false, "suffix" : "" }, { "dropping-particle" : "", "family" : "Figueira", "given" : "Will", "non-dropping-particle" : "", "parse-names" : false, "suffix" : "" } ], "collection-title" : "Fisheries Centre Working Paper #2015 - 81", "id" : "ITEM-3", "issued" : { "date-parts" : [ [ "2015" ] ] }, "number-of-pages" : "64", "title" : "Reconstructing catches along Highway 101: Historic catch estimates for marine fisheries in California, Oregon and Washington from 1950-2010", "type" : "report" }, "uris" : [ "http://www.mendeley.com/documents/?uuid=1db49755-0a38-432c-95ca-eb407de132e2" ] }, { "id" : "ITEM-4", "itemData" : { "DOI" : "10.1016/j.marpol.2012.12.003", "author" : [ { "dropping-particle" : "", "family" : "Cisneros-Montemayor", "given" : "M", "non-dropping-particle" : "", "parse-names" : false, "suffix" : "" }, { "dropping-particle" : "", "family" : "Cisneros-Mata", "given" : "Miguel A", "non-dropping-particle" : "", "parse-names" : false, "suffix" : "" }, { "dropping-particle" : "", "family" : "Harper", "given" : "Sarah", "non-dropping-particle" : "", "parse-names" : false, "suffix" : "" }, { "dropping-particle" : "", "family" : "Pauly", "given" : "Daniel", "non-dropping-particle" : "", "parse-names" : false, "suffix" : "" } ], "container-title" : "Marine Policy", "id" : "ITEM-4", "issued" : { "date-parts" : [ [ "2013" ] ] }, "page" : "283-288", "title" : "Extent and implications of IUU catch in Mexico's marine fisheries", "type" : "article-journal", "volume" : "39" }, "uris" : [ "http://www.mendeley.com/documents/?uuid=252659df-913c-47fa-b93f-bc1292d3200b" ] } ], "mendeley" : { "formattedCitation" : "(Doherty, Gibson, et al. 2015; Ainsworth 2015; Doherty, Harguth, et al. 2015; Cisneros-Montemayor et al. 2013)", "plainTextFormattedCitation" : "(Doherty, Gibson, et al. 2015; Ainsworth 2015; Doherty, Harguth, et al. 2015; Cisneros-Montemayor et al. 2013)", "previouslyFormattedCitation" : "(Doherty, Gibson, et al. 2015; Ainsworth 2015; Doherty, Harguth, et al. 2015; Cisneros-Montemayor et al. 2013)" }, "properties" : { "noteIndex" : 0 }, "schema" : "https://github.com/citation-style-language/schema/raw/master/csl-citation.json" }</w:instrText>
      </w:r>
      <w:r w:rsidR="00D05DDA">
        <w:rPr>
          <w:rFonts w:eastAsia="Times New Roman" w:cs="Times"/>
          <w:color w:val="000000"/>
          <w:sz w:val="24"/>
          <w:szCs w:val="24"/>
        </w:rPr>
        <w:fldChar w:fldCharType="separate"/>
      </w:r>
      <w:r w:rsidR="00D05DDA" w:rsidRPr="00D05DDA">
        <w:rPr>
          <w:rFonts w:eastAsia="Times New Roman" w:cs="Times"/>
          <w:noProof/>
          <w:color w:val="000000"/>
          <w:sz w:val="24"/>
          <w:szCs w:val="24"/>
        </w:rPr>
        <w:t>(Doherty, Gibson, et al. 2015; Ainsworth 2015; Doherty, Harguth, et al. 2015; Cisneros-Montemayor et al. 2013)</w:t>
      </w:r>
      <w:r w:rsidR="00D05DDA">
        <w:rPr>
          <w:rFonts w:eastAsia="Times New Roman" w:cs="Times"/>
          <w:color w:val="000000"/>
          <w:sz w:val="24"/>
          <w:szCs w:val="24"/>
        </w:rPr>
        <w:fldChar w:fldCharType="end"/>
      </w:r>
    </w:p>
    <w:p w14:paraId="2F899E23" w14:textId="77777777" w:rsidR="0085506E" w:rsidRPr="000723ED" w:rsidRDefault="0085506E" w:rsidP="000723ED">
      <w:pPr>
        <w:spacing w:after="0" w:line="240" w:lineRule="auto"/>
        <w:ind w:firstLine="720"/>
        <w:rPr>
          <w:rFonts w:eastAsia="Times New Roman" w:cs="Times New Roman"/>
          <w:sz w:val="24"/>
          <w:szCs w:val="24"/>
        </w:rPr>
      </w:pPr>
    </w:p>
    <w:p w14:paraId="4D846155" w14:textId="707154DD" w:rsidR="000723ED" w:rsidRPr="000723ED" w:rsidRDefault="000723ED" w:rsidP="000723ED">
      <w:pPr>
        <w:spacing w:after="240" w:line="240" w:lineRule="auto"/>
        <w:ind w:firstLine="720"/>
        <w:rPr>
          <w:rFonts w:eastAsia="Times New Roman" w:cs="Times New Roman"/>
          <w:sz w:val="24"/>
          <w:szCs w:val="24"/>
        </w:rPr>
      </w:pPr>
      <w:r w:rsidRPr="000723ED">
        <w:rPr>
          <w:rFonts w:eastAsia="Times New Roman" w:cs="Times"/>
          <w:color w:val="000000"/>
          <w:sz w:val="24"/>
          <w:szCs w:val="24"/>
        </w:rPr>
        <w:t xml:space="preserve">We recognize that small-scale fisheries in different regions of the world may constitute a variety of vessel types and capacities, Sea Around Us methodology states that each countries’ definition is used where possible. When a country’s definition is unavailable, the reports used the Sea Around Us definition of operations in domestic waters, within an Exclusive Economic Zone (EEZ) with a maximum of 50 km off the coast or 200 m depth (whichever comes first) </w:t>
      </w:r>
      <w:r w:rsidR="00D05DDA">
        <w:rPr>
          <w:rFonts w:eastAsia="Times New Roman" w:cs="Times"/>
          <w:color w:val="000000"/>
          <w:sz w:val="24"/>
          <w:szCs w:val="24"/>
        </w:rPr>
        <w:fldChar w:fldCharType="begin" w:fldLock="1"/>
      </w:r>
      <w:r w:rsidR="005D3045">
        <w:rPr>
          <w:rFonts w:eastAsia="Times New Roman" w:cs="Times"/>
          <w:color w:val="000000"/>
          <w:sz w:val="24"/>
          <w:szCs w:val="24"/>
        </w:rPr>
        <w:instrText>ADDIN CSL_CITATION { "citationItems" : [ { "id" : "ITEM-1", "itemData" : { "DOI" : "http://dx.doi.org/10.1016/j.marpol.2016.04.046", "ISBN" : "0308-597X", "author" : [ { "dropping-particle" : "", "family" : "Zeller", "given" : "D", "non-dropping-particle" : "", "parse-names" : false, "suffix" : "" }, { "dropping-particle" : "", "family" : "Palomares", "given" : "M L D", "non-dropping-particle" : "", "parse-names" : false, "suffix" : "" }, { "dropping-particle" : "", "family" : "Tavakolie", "given" : "A", "non-dropping-particle" : "", "parse-names" : false, "suffix" : "" }, { "dropping-particle" : "", "family" : "Ang", "given" : "M", "non-dropping-particle" : "", "parse-names" : false, "suffix" : "" }, { "dropping-particle" : "", "family" : "Belhabib", "given" : "D", "non-dropping-particle" : "", "parse-names" : false, "suffix" : "" }, { "dropping-particle" : "", "family" : "Cheung", "given" : "W W L", "non-dropping-particle" : "", "parse-names" : false, "suffix" : "" }, { "dropping-particle" : "", "family" : "Lam", "given" : "V W Y", "non-dropping-particle" : "", "parse-names" : false, "suffix" : "" }, { "dropping-particle" : "", "family" : "Sy", "given" : "E", "non-dropping-particle" : "", "parse-names" : false, "suffix" : "" }, { "dropping-particle" : "", "family" : "Tsui", "given" : "G", "non-dropping-particle" : "", "parse-names" : false, "suffix" : "" }, { "dropping-particle" : "", "family" : "Zylich", "given" : "K", "non-dropping-particle" : "", "parse-names" : false, "suffix" : "" }, { "dropping-particle" : "", "family" : "Pauly", "given" : "D", "non-dropping-particle" : "", "parse-names" : false, "suffix" : "" } ], "container-title" : "Marine Policy", "id" : "ITEM-1", "issued" : { "date-parts" : [ [ "2016" ] ] }, "page" : "145-152", "title" : "Still catching attention: Sea Around Us reconstructed global catch data, their spatial expression and public accessibility", "type" : "article-journal", "volume" : "70" }, "uris" : [ "http://www.mendeley.com/documents/?uuid=9df03346-9e83-47d6-9c07-97b094be1055" ] } ], "mendeley" : { "formattedCitation" : "(Zeller et al. 2016)", "plainTextFormattedCitation" : "(Zeller et al. 2016)", "previouslyFormattedCitation" : "(Zeller et al. 2016)" }, "properties" : { "noteIndex" : 0 }, "schema" : "https://github.com/citation-style-language/schema/raw/master/csl-citation.json" }</w:instrText>
      </w:r>
      <w:r w:rsidR="00D05DDA">
        <w:rPr>
          <w:rFonts w:eastAsia="Times New Roman" w:cs="Times"/>
          <w:color w:val="000000"/>
          <w:sz w:val="24"/>
          <w:szCs w:val="24"/>
        </w:rPr>
        <w:fldChar w:fldCharType="separate"/>
      </w:r>
      <w:r w:rsidR="00D05DDA" w:rsidRPr="00D05DDA">
        <w:rPr>
          <w:rFonts w:eastAsia="Times New Roman" w:cs="Times"/>
          <w:noProof/>
          <w:color w:val="000000"/>
          <w:sz w:val="24"/>
          <w:szCs w:val="24"/>
        </w:rPr>
        <w:t>(Zeller et al. 2016)</w:t>
      </w:r>
      <w:r w:rsidR="00D05DDA">
        <w:rPr>
          <w:rFonts w:eastAsia="Times New Roman" w:cs="Times"/>
          <w:color w:val="000000"/>
          <w:sz w:val="24"/>
          <w:szCs w:val="24"/>
        </w:rPr>
        <w:fldChar w:fldCharType="end"/>
      </w:r>
      <w:r w:rsidRPr="000723ED">
        <w:rPr>
          <w:rFonts w:eastAsia="Times New Roman" w:cs="Times"/>
          <w:color w:val="000000"/>
          <w:sz w:val="24"/>
          <w:szCs w:val="24"/>
        </w:rPr>
        <w:t xml:space="preserve">. More specifically, the distinction and approaches used to disaggregate SSF and LSF catches </w:t>
      </w:r>
      <w:r w:rsidR="00475B25">
        <w:rPr>
          <w:rFonts w:eastAsia="Times New Roman" w:cs="Times"/>
          <w:color w:val="000000"/>
          <w:sz w:val="24"/>
          <w:szCs w:val="24"/>
        </w:rPr>
        <w:t xml:space="preserve">for each EEZ </w:t>
      </w:r>
      <w:r w:rsidRPr="000723ED">
        <w:rPr>
          <w:rFonts w:eastAsia="Times New Roman" w:cs="Times"/>
          <w:color w:val="000000"/>
          <w:sz w:val="24"/>
          <w:szCs w:val="24"/>
        </w:rPr>
        <w:t xml:space="preserve">in the PNA region is summarized in Table </w:t>
      </w:r>
      <w:r w:rsidR="00E20B66">
        <w:rPr>
          <w:rFonts w:eastAsia="Times New Roman" w:cs="Times"/>
          <w:color w:val="000000"/>
          <w:sz w:val="24"/>
          <w:szCs w:val="24"/>
        </w:rPr>
        <w:t>1</w:t>
      </w:r>
      <w:r w:rsidRPr="000723ED">
        <w:rPr>
          <w:rFonts w:eastAsia="Times New Roman" w:cs="Times"/>
          <w:color w:val="000000"/>
          <w:sz w:val="24"/>
          <w:szCs w:val="24"/>
        </w:rPr>
        <w:t>.</w:t>
      </w:r>
    </w:p>
    <w:p w14:paraId="6A96D1B1" w14:textId="1B28435D" w:rsidR="000723ED" w:rsidRPr="000723ED" w:rsidRDefault="000723ED" w:rsidP="000723ED">
      <w:pPr>
        <w:spacing w:after="0" w:line="240" w:lineRule="auto"/>
        <w:rPr>
          <w:rFonts w:eastAsia="Times New Roman" w:cs="Times New Roman"/>
          <w:sz w:val="24"/>
          <w:szCs w:val="24"/>
        </w:rPr>
      </w:pPr>
      <w:r w:rsidRPr="00E20B66">
        <w:rPr>
          <w:rFonts w:eastAsia="Times New Roman" w:cs="Times"/>
          <w:b/>
          <w:color w:val="000000"/>
          <w:sz w:val="24"/>
          <w:szCs w:val="24"/>
        </w:rPr>
        <w:t xml:space="preserve">Table </w:t>
      </w:r>
      <w:r w:rsidR="00E20B66" w:rsidRPr="00E20B66">
        <w:rPr>
          <w:rFonts w:eastAsia="Times New Roman" w:cs="Times"/>
          <w:b/>
          <w:color w:val="000000"/>
          <w:sz w:val="24"/>
          <w:szCs w:val="24"/>
        </w:rPr>
        <w:t>1</w:t>
      </w:r>
      <w:r w:rsidRPr="000723ED">
        <w:rPr>
          <w:rFonts w:eastAsia="Times New Roman" w:cs="Times"/>
          <w:color w:val="000000"/>
          <w:sz w:val="24"/>
          <w:szCs w:val="24"/>
        </w:rPr>
        <w:t>: Definition of SSF in each EEZ within PNA as identified by SAU reconstruction reports by Doherty et al. (2015), Ainsworth (2015), Doherty et al. (2015b) and Cisneros-Montemayor et al. (2015).</w:t>
      </w:r>
    </w:p>
    <w:tbl>
      <w:tblPr>
        <w:tblW w:w="0" w:type="auto"/>
        <w:tblCellMar>
          <w:top w:w="15" w:type="dxa"/>
          <w:left w:w="15" w:type="dxa"/>
          <w:bottom w:w="15" w:type="dxa"/>
          <w:right w:w="15" w:type="dxa"/>
        </w:tblCellMar>
        <w:tblLook w:val="04A0" w:firstRow="1" w:lastRow="0" w:firstColumn="1" w:lastColumn="0" w:noHBand="0" w:noVBand="1"/>
      </w:tblPr>
      <w:tblGrid>
        <w:gridCol w:w="1113"/>
        <w:gridCol w:w="8227"/>
      </w:tblGrid>
      <w:tr w:rsidR="00475B25" w:rsidRPr="000723ED" w14:paraId="0822A8B9" w14:textId="77777777" w:rsidTr="00A040BF">
        <w:trPr>
          <w:trHeight w:val="7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76F02"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Alaska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754B"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SSF are defined by gear type, with small-scale fisheries having non-towed gear, while large-scale fisheries using towed gear.</w:t>
            </w:r>
          </w:p>
        </w:tc>
      </w:tr>
      <w:tr w:rsidR="00475B25" w:rsidRPr="000723ED" w14:paraId="43FAF10B" w14:textId="77777777" w:rsidTr="000723E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F78F4" w14:textId="249AC148"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Canada</w:t>
            </w:r>
            <w:r w:rsidR="006D3969">
              <w:rPr>
                <w:rFonts w:eastAsia="Times New Roman" w:cs="Times"/>
                <w:color w:val="000000"/>
                <w:sz w:val="24"/>
                <w:szCs w:val="24"/>
              </w:rPr>
              <w:t xml:space="preserve"> Pacific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07E0"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SSF are defined by species according to data reported by DFO</w:t>
            </w:r>
          </w:p>
        </w:tc>
      </w:tr>
      <w:tr w:rsidR="00475B25" w:rsidRPr="000723ED" w14:paraId="5A3264AF" w14:textId="77777777" w:rsidTr="000723ED">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1694"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lastRenderedPageBreak/>
              <w:t>USA West Coast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4EE9B" w14:textId="7838CB41" w:rsidR="000723ED" w:rsidRPr="000723ED" w:rsidRDefault="000723ED" w:rsidP="00475B25">
            <w:pPr>
              <w:spacing w:after="0" w:line="240" w:lineRule="auto"/>
              <w:rPr>
                <w:rFonts w:eastAsia="Times New Roman" w:cs="Times New Roman"/>
                <w:sz w:val="24"/>
                <w:szCs w:val="24"/>
              </w:rPr>
            </w:pPr>
            <w:r w:rsidRPr="000723ED">
              <w:rPr>
                <w:rFonts w:eastAsia="Times New Roman" w:cs="Times"/>
                <w:color w:val="000000"/>
                <w:sz w:val="24"/>
                <w:szCs w:val="24"/>
              </w:rPr>
              <w:t xml:space="preserve">Within SSF, subsistence </w:t>
            </w:r>
            <w:r w:rsidR="00475B25">
              <w:rPr>
                <w:rFonts w:eastAsia="Times New Roman" w:cs="Times"/>
                <w:color w:val="000000"/>
                <w:sz w:val="24"/>
                <w:szCs w:val="24"/>
              </w:rPr>
              <w:t xml:space="preserve">is defined </w:t>
            </w:r>
            <w:r w:rsidRPr="000723ED">
              <w:rPr>
                <w:rFonts w:eastAsia="Times New Roman" w:cs="Times"/>
                <w:color w:val="000000"/>
                <w:sz w:val="24"/>
                <w:szCs w:val="24"/>
              </w:rPr>
              <w:t xml:space="preserve">by </w:t>
            </w:r>
            <w:r w:rsidR="00475B25">
              <w:rPr>
                <w:rFonts w:eastAsia="Times New Roman" w:cs="Times"/>
                <w:color w:val="000000"/>
                <w:sz w:val="24"/>
                <w:szCs w:val="24"/>
              </w:rPr>
              <w:t>National Marine Fisheries Services (</w:t>
            </w:r>
            <w:r w:rsidRPr="000723ED">
              <w:rPr>
                <w:rFonts w:eastAsia="Times New Roman" w:cs="Times"/>
                <w:color w:val="000000"/>
                <w:sz w:val="24"/>
                <w:szCs w:val="24"/>
              </w:rPr>
              <w:t>NMFS</w:t>
            </w:r>
            <w:r w:rsidR="00475B25">
              <w:rPr>
                <w:rFonts w:eastAsia="Times New Roman" w:cs="Times"/>
                <w:color w:val="000000"/>
                <w:sz w:val="24"/>
                <w:szCs w:val="24"/>
              </w:rPr>
              <w:t>)</w:t>
            </w:r>
            <w:r w:rsidRPr="000723ED">
              <w:rPr>
                <w:rFonts w:eastAsia="Times New Roman" w:cs="Times"/>
                <w:color w:val="000000"/>
                <w:sz w:val="24"/>
                <w:szCs w:val="24"/>
              </w:rPr>
              <w:t xml:space="preserve"> and Washington Department of Fish and Wildlife (WDFW) data and artisanal is split from large-scale commercial catches </w:t>
            </w:r>
            <w:r w:rsidR="00475B25">
              <w:rPr>
                <w:rFonts w:eastAsia="Times New Roman" w:cs="Times"/>
                <w:color w:val="000000"/>
                <w:sz w:val="24"/>
                <w:szCs w:val="24"/>
              </w:rPr>
              <w:t>based on</w:t>
            </w:r>
            <w:r w:rsidRPr="000723ED">
              <w:rPr>
                <w:rFonts w:eastAsia="Times New Roman" w:cs="Times"/>
                <w:color w:val="000000"/>
                <w:sz w:val="24"/>
                <w:szCs w:val="24"/>
              </w:rPr>
              <w:t xml:space="preserve"> the Sea Around Us definition</w:t>
            </w:r>
            <w:r w:rsidR="00475B25">
              <w:rPr>
                <w:rFonts w:eastAsia="Times New Roman" w:cs="Times"/>
                <w:color w:val="000000"/>
                <w:sz w:val="24"/>
                <w:szCs w:val="24"/>
              </w:rPr>
              <w:t xml:space="preserve"> of </w:t>
            </w:r>
            <w:r w:rsidR="00391FB7">
              <w:rPr>
                <w:rFonts w:eastAsia="Times New Roman" w:cs="Times"/>
                <w:color w:val="000000"/>
                <w:sz w:val="24"/>
                <w:szCs w:val="24"/>
              </w:rPr>
              <w:t>a maximum of 50km from the coast or 20m depth</w:t>
            </w:r>
            <w:r w:rsidRPr="000723ED">
              <w:rPr>
                <w:rFonts w:eastAsia="Times New Roman" w:cs="Times"/>
                <w:color w:val="000000"/>
                <w:sz w:val="24"/>
                <w:szCs w:val="24"/>
              </w:rPr>
              <w:t>. Data is calculated separately by state.</w:t>
            </w:r>
          </w:p>
        </w:tc>
      </w:tr>
      <w:tr w:rsidR="00475B25" w:rsidRPr="000723ED" w14:paraId="495CF8F5" w14:textId="77777777" w:rsidTr="00F50AD3">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6623" w14:textId="38C7057E"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Mexico</w:t>
            </w:r>
            <w:r w:rsidR="006D3969">
              <w:rPr>
                <w:rFonts w:eastAsia="Times New Roman" w:cs="Times"/>
                <w:color w:val="000000"/>
                <w:sz w:val="24"/>
                <w:szCs w:val="24"/>
              </w:rPr>
              <w:t xml:space="preserve"> Pacific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4160"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Within SSF, subsistence is defined as catch kept for consumption in the household. Artisanal is defined as open deck, outboard or no engine while industrial have covered deck and inboard engines.</w:t>
            </w:r>
          </w:p>
        </w:tc>
      </w:tr>
    </w:tbl>
    <w:p w14:paraId="0EC7BD3A"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 xml:space="preserve"> </w:t>
      </w:r>
    </w:p>
    <w:p w14:paraId="1FB314F7" w14:textId="77777777" w:rsidR="000723ED" w:rsidRPr="000723ED" w:rsidRDefault="000723ED" w:rsidP="000723ED">
      <w:pPr>
        <w:spacing w:after="0" w:line="240" w:lineRule="auto"/>
        <w:rPr>
          <w:rFonts w:eastAsia="Times New Roman" w:cs="Times New Roman"/>
          <w:sz w:val="24"/>
          <w:szCs w:val="24"/>
        </w:rPr>
      </w:pPr>
    </w:p>
    <w:p w14:paraId="343818BB"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2.2.3 Disaggregation of catch to species level</w:t>
      </w:r>
    </w:p>
    <w:p w14:paraId="67197EF8" w14:textId="11A99088"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 xml:space="preserve">The fisheries data from the Sea Around Us are reported with taxonomic grouping. Certain catches were </w:t>
      </w:r>
      <w:r w:rsidR="00E20B66">
        <w:rPr>
          <w:rFonts w:eastAsia="Times New Roman" w:cs="Times"/>
          <w:color w:val="000000"/>
          <w:sz w:val="24"/>
          <w:szCs w:val="24"/>
        </w:rPr>
        <w:t>already reported</w:t>
      </w:r>
      <w:r w:rsidRPr="000723ED">
        <w:rPr>
          <w:rFonts w:eastAsia="Times New Roman" w:cs="Times"/>
          <w:color w:val="000000"/>
          <w:sz w:val="24"/>
          <w:szCs w:val="24"/>
        </w:rPr>
        <w:t xml:space="preserve"> to species level (n = </w:t>
      </w:r>
      <w:r w:rsidR="00E20B66">
        <w:rPr>
          <w:rFonts w:eastAsia="Times New Roman" w:cs="Times"/>
          <w:color w:val="000000"/>
          <w:sz w:val="24"/>
          <w:szCs w:val="24"/>
        </w:rPr>
        <w:t>109</w:t>
      </w:r>
      <w:r w:rsidRPr="000723ED">
        <w:rPr>
          <w:rFonts w:eastAsia="Times New Roman" w:cs="Times"/>
          <w:color w:val="000000"/>
          <w:sz w:val="24"/>
          <w:szCs w:val="24"/>
        </w:rPr>
        <w:t>), however there are classifications that are often reported at higher levels such as at family or genus level. For example, a large portion of the catch is reported as “Miscellaneous marine fishes” or “Perciformes.” These larger classifications are refined to species level using information from literature and databases such as FishBase and SeaLifeBase. This disaggregation was done separately for each EEZ and sector as catch composition and species exploited can vary between countries. For each EEZ, local source</w:t>
      </w:r>
      <w:r w:rsidR="00E20B66">
        <w:rPr>
          <w:rFonts w:eastAsia="Times New Roman" w:cs="Times"/>
          <w:color w:val="000000"/>
          <w:sz w:val="24"/>
          <w:szCs w:val="24"/>
        </w:rPr>
        <w:t xml:space="preserve">s were prioritized and FishBase or </w:t>
      </w:r>
      <w:r w:rsidRPr="000723ED">
        <w:rPr>
          <w:rFonts w:eastAsia="Times New Roman" w:cs="Times"/>
          <w:color w:val="000000"/>
          <w:sz w:val="24"/>
          <w:szCs w:val="24"/>
        </w:rPr>
        <w:t>SeaLifeBase were used to confirm commercial or subsistence exploitation. Subsequently, catches in higher taxonomic groupings were disaggregated equally between species.</w:t>
      </w:r>
    </w:p>
    <w:p w14:paraId="5828E368" w14:textId="77777777" w:rsidR="00864367" w:rsidRPr="000723ED" w:rsidRDefault="00864367" w:rsidP="000723ED">
      <w:pPr>
        <w:spacing w:after="0" w:line="240" w:lineRule="auto"/>
        <w:rPr>
          <w:rFonts w:eastAsia="Times New Roman" w:cs="Times New Roman"/>
          <w:sz w:val="24"/>
          <w:szCs w:val="24"/>
        </w:rPr>
      </w:pPr>
    </w:p>
    <w:p w14:paraId="33A8FB87" w14:textId="1B6676D7"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 xml:space="preserve">After disaggregation, there were </w:t>
      </w:r>
      <w:r w:rsidR="00E20B66">
        <w:rPr>
          <w:rFonts w:eastAsia="Times New Roman" w:cs="Times"/>
          <w:color w:val="000000"/>
          <w:sz w:val="24"/>
          <w:szCs w:val="24"/>
        </w:rPr>
        <w:t>417</w:t>
      </w:r>
      <w:r w:rsidRPr="000723ED">
        <w:rPr>
          <w:rFonts w:eastAsia="Times New Roman" w:cs="Times"/>
          <w:color w:val="000000"/>
          <w:sz w:val="24"/>
          <w:szCs w:val="24"/>
        </w:rPr>
        <w:t xml:space="preserve"> unique species present in the Pacific North America region. For the purposes of this study, the species composing the top 70% of catches in each EEZ and sector were selected for subsequent analysis. </w:t>
      </w:r>
      <w:r w:rsidRPr="00E20B66">
        <w:rPr>
          <w:rFonts w:eastAsia="Times New Roman" w:cs="Times"/>
          <w:color w:val="000000"/>
          <w:sz w:val="24"/>
          <w:szCs w:val="24"/>
        </w:rPr>
        <w:t>These</w:t>
      </w:r>
      <w:r w:rsidR="00E20B66">
        <w:rPr>
          <w:rFonts w:eastAsia="Times New Roman" w:cs="Times"/>
          <w:color w:val="000000"/>
          <w:sz w:val="24"/>
          <w:szCs w:val="24"/>
        </w:rPr>
        <w:t xml:space="preserve"> 313</w:t>
      </w:r>
      <w:r w:rsidRPr="00E20B66">
        <w:rPr>
          <w:rFonts w:eastAsia="Times New Roman" w:cs="Times"/>
          <w:color w:val="000000"/>
          <w:sz w:val="24"/>
          <w:szCs w:val="24"/>
        </w:rPr>
        <w:t xml:space="preserve"> species</w:t>
      </w:r>
      <w:r w:rsidRPr="000723ED">
        <w:rPr>
          <w:rFonts w:eastAsia="Times New Roman" w:cs="Times"/>
          <w:color w:val="000000"/>
          <w:sz w:val="24"/>
          <w:szCs w:val="24"/>
        </w:rPr>
        <w:t xml:space="preserve"> – comprising of marine fin fishes and invertebrates are summarized in Appendix A</w:t>
      </w:r>
      <w:r w:rsidR="00A31375">
        <w:rPr>
          <w:rFonts w:eastAsia="Times New Roman" w:cs="Times"/>
          <w:color w:val="000000"/>
          <w:sz w:val="24"/>
          <w:szCs w:val="24"/>
        </w:rPr>
        <w:t>1</w:t>
      </w:r>
      <w:r w:rsidRPr="000723ED">
        <w:rPr>
          <w:rFonts w:eastAsia="Times New Roman" w:cs="Times"/>
          <w:color w:val="000000"/>
          <w:sz w:val="24"/>
          <w:szCs w:val="24"/>
        </w:rPr>
        <w:t>. This analysis is not intended to be complete account of all species exploited by the large-scale and small-scale fisheries i</w:t>
      </w:r>
      <w:r w:rsidR="00391FB7">
        <w:rPr>
          <w:rFonts w:eastAsia="Times New Roman" w:cs="Times"/>
          <w:color w:val="000000"/>
          <w:sz w:val="24"/>
          <w:szCs w:val="24"/>
        </w:rPr>
        <w:t>n the region, instead a summary</w:t>
      </w:r>
      <w:r w:rsidRPr="000723ED">
        <w:rPr>
          <w:rFonts w:eastAsia="Times New Roman" w:cs="Times"/>
          <w:color w:val="000000"/>
          <w:sz w:val="24"/>
          <w:szCs w:val="24"/>
        </w:rPr>
        <w:t xml:space="preserve"> of key e</w:t>
      </w:r>
      <w:r w:rsidR="00E20B66">
        <w:rPr>
          <w:rFonts w:eastAsia="Times New Roman" w:cs="Times"/>
          <w:color w:val="000000"/>
          <w:sz w:val="24"/>
          <w:szCs w:val="24"/>
        </w:rPr>
        <w:t xml:space="preserve">xploited species in the region </w:t>
      </w:r>
      <w:r w:rsidRPr="000723ED">
        <w:rPr>
          <w:rFonts w:eastAsia="Times New Roman" w:cs="Times"/>
          <w:color w:val="000000"/>
          <w:sz w:val="24"/>
          <w:szCs w:val="24"/>
        </w:rPr>
        <w:t>to illustrate regional and temporal trends.</w:t>
      </w:r>
    </w:p>
    <w:p w14:paraId="74C62F59" w14:textId="77777777" w:rsidR="005D3045" w:rsidRPr="000723ED" w:rsidRDefault="005D3045" w:rsidP="000723ED">
      <w:pPr>
        <w:spacing w:after="0" w:line="240" w:lineRule="auto"/>
        <w:rPr>
          <w:rFonts w:eastAsia="Times New Roman" w:cs="Times New Roman"/>
          <w:sz w:val="24"/>
          <w:szCs w:val="24"/>
        </w:rPr>
      </w:pPr>
    </w:p>
    <w:p w14:paraId="72136A35"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2.2.4 Current distributions of species</w:t>
      </w:r>
    </w:p>
    <w:p w14:paraId="6DDE5D46" w14:textId="76FC46AD" w:rsidR="000723ED" w:rsidRDefault="004F27E6" w:rsidP="000723ED">
      <w:pPr>
        <w:spacing w:after="0" w:line="240" w:lineRule="auto"/>
        <w:rPr>
          <w:rFonts w:eastAsia="Times New Roman" w:cs="Times"/>
          <w:color w:val="000000"/>
          <w:sz w:val="24"/>
          <w:szCs w:val="24"/>
        </w:rPr>
      </w:pPr>
      <w:r>
        <w:rPr>
          <w:rFonts w:eastAsia="Times New Roman" w:cs="Times"/>
          <w:color w:val="000000"/>
          <w:sz w:val="24"/>
          <w:szCs w:val="24"/>
        </w:rPr>
        <w:t xml:space="preserve">Knowledge of current species distributions are required to project future changes. </w:t>
      </w:r>
      <w:r w:rsidR="000723ED" w:rsidRPr="000723ED">
        <w:rPr>
          <w:rFonts w:eastAsia="Times New Roman" w:cs="Times"/>
          <w:color w:val="000000"/>
          <w:sz w:val="24"/>
          <w:szCs w:val="24"/>
        </w:rPr>
        <w:t xml:space="preserve">Of the </w:t>
      </w:r>
      <w:r w:rsidR="00F137A7">
        <w:rPr>
          <w:rFonts w:eastAsia="Times New Roman" w:cs="Times"/>
          <w:color w:val="000000"/>
          <w:sz w:val="24"/>
          <w:szCs w:val="24"/>
        </w:rPr>
        <w:t>313</w:t>
      </w:r>
      <w:r w:rsidR="000723ED" w:rsidRPr="000723ED">
        <w:rPr>
          <w:rFonts w:eastAsia="Times New Roman" w:cs="Times"/>
          <w:color w:val="000000"/>
          <w:sz w:val="24"/>
          <w:szCs w:val="24"/>
        </w:rPr>
        <w:t xml:space="preserve"> species to analyze, 1</w:t>
      </w:r>
      <w:r w:rsidR="00F137A7">
        <w:rPr>
          <w:rFonts w:eastAsia="Times New Roman" w:cs="Times"/>
          <w:color w:val="000000"/>
          <w:sz w:val="24"/>
          <w:szCs w:val="24"/>
        </w:rPr>
        <w:t>15</w:t>
      </w:r>
      <w:r w:rsidR="000723ED" w:rsidRPr="000723ED">
        <w:rPr>
          <w:rFonts w:eastAsia="Times New Roman" w:cs="Times"/>
          <w:color w:val="000000"/>
          <w:sz w:val="24"/>
          <w:szCs w:val="24"/>
        </w:rPr>
        <w:t xml:space="preserve"> species had known distribution ranges previously developed </w:t>
      </w:r>
      <w:r w:rsidR="00875107">
        <w:rPr>
          <w:rFonts w:eastAsia="Times New Roman" w:cs="Times"/>
          <w:color w:val="000000"/>
          <w:sz w:val="24"/>
          <w:szCs w:val="24"/>
        </w:rPr>
        <w:t xml:space="preserve">with the detailed algorithm in </w:t>
      </w:r>
      <w:r w:rsidR="00875107">
        <w:rPr>
          <w:rFonts w:eastAsia="Times New Roman" w:cs="Times"/>
          <w:color w:val="000000"/>
          <w:sz w:val="24"/>
          <w:szCs w:val="24"/>
        </w:rPr>
        <w:fldChar w:fldCharType="begin" w:fldLock="1"/>
      </w:r>
      <w:r w:rsidR="00875107">
        <w:rPr>
          <w:rFonts w:eastAsia="Times New Roman" w:cs="Times"/>
          <w:color w:val="000000"/>
          <w:sz w:val="24"/>
          <w:szCs w:val="24"/>
        </w:rPr>
        <w:instrText>ADDIN CSL_CITATION { "citationItems" : [ { "id" : "ITEM-1", "itemData" : { "author" : [ { "dropping-particle" : "", "family" : "Close", "given" : "Chris", "non-dropping-particle" : "", "parse-names" : false, "suffix" : "" }, { "dropping-particle" : "", "family" : "Cheung", "given" : "William", "non-dropping-particle" : "", "parse-names" : false, "suffix" : "" }, { "dropping-particle" : "", "family" : "Hodgson", "given" : "Sally", "non-dropping-particle" : "", "parse-names" : false, "suffix" : "" }, { "dropping-particle" : "", "family" : "Lam", "given" : "Vicky", "non-dropping-particle" : "", "parse-names" : false, "suffix" : "" }, { "dropping-particle" : "", "family" : "Watson", "given" : "Reg", "non-dropping-particle" : "", "parse-names" : false, "suffix" : "" }, { "dropping-particle" : "", "family" : "Pauly", "given" : "Daniel", "non-dropping-particle" : "", "parse-names" : false, "suffix" : "" } ], "container-title" : "Fishes in database and ecosystems. Fisheries Centre Research Reports 14(4)", "editor" : [ { "dropping-particle" : "", "family" : "Palomares", "given" : "M.L.D.", "non-dropping-particle" : "", "parse-names" : false, "suffix" : "" }, { "dropping-particle" : "", "family" : "Stergiou", "given" : "K.I.", "non-dropping-particle" : "", "parse-names" : false, "suffix" : "" }, { "dropping-particle" : "", "family" : "Pauly", "given" : "D.", "non-dropping-particle" : "", "parse-names" : false, "suffix" : "" } ], "id" : "ITEM-1", "issue" : "January 2015", "issued" : { "date-parts" : [ [ "2006" ] ] }, "page" : "27-37", "title" : "Distribution ranges of commercial fishes and invertebrates", "type" : "chapter" }, "uris" : [ "http://www.mendeley.com/documents/?uuid=431c5199-8844-49e7-9cbf-bd636e551bb7" ] } ], "mendeley" : { "formattedCitation" : "(Close et al. 2006)", "plainTextFormattedCitation" : "(Close et al. 2006)", "previouslyFormattedCitation" : "(Close et al. 2006)" }, "properties" : { "noteIndex" : 0 }, "schema" : "https://github.com/citation-style-language/schema/raw/master/csl-citation.json" }</w:instrText>
      </w:r>
      <w:r w:rsidR="00875107">
        <w:rPr>
          <w:rFonts w:eastAsia="Times New Roman" w:cs="Times"/>
          <w:color w:val="000000"/>
          <w:sz w:val="24"/>
          <w:szCs w:val="24"/>
        </w:rPr>
        <w:fldChar w:fldCharType="separate"/>
      </w:r>
      <w:r w:rsidR="00875107" w:rsidRPr="00D36BA0">
        <w:rPr>
          <w:rFonts w:eastAsia="Times New Roman" w:cs="Times"/>
          <w:noProof/>
          <w:color w:val="000000"/>
          <w:sz w:val="24"/>
          <w:szCs w:val="24"/>
        </w:rPr>
        <w:t>(Close et al. 2006)</w:t>
      </w:r>
      <w:r w:rsidR="00875107">
        <w:rPr>
          <w:rFonts w:eastAsia="Times New Roman" w:cs="Times"/>
          <w:color w:val="000000"/>
          <w:sz w:val="24"/>
          <w:szCs w:val="24"/>
        </w:rPr>
        <w:fldChar w:fldCharType="end"/>
      </w:r>
      <w:r w:rsidR="00875107">
        <w:rPr>
          <w:rFonts w:eastAsia="Times New Roman" w:cs="Times"/>
          <w:color w:val="000000"/>
          <w:sz w:val="24"/>
          <w:szCs w:val="24"/>
        </w:rPr>
        <w:t>.</w:t>
      </w:r>
      <w:r w:rsidR="00875107">
        <w:rPr>
          <w:rFonts w:eastAsia="Times New Roman" w:cs="Times"/>
          <w:color w:val="000000"/>
          <w:sz w:val="24"/>
          <w:szCs w:val="24"/>
        </w:rPr>
        <w:t xml:space="preserve"> </w:t>
      </w:r>
      <w:r w:rsidR="000723ED" w:rsidRPr="000723ED">
        <w:rPr>
          <w:rFonts w:eastAsia="Times New Roman" w:cs="Times"/>
          <w:color w:val="000000"/>
          <w:sz w:val="24"/>
          <w:szCs w:val="24"/>
        </w:rPr>
        <w:t xml:space="preserve">The remaining </w:t>
      </w:r>
      <w:r w:rsidR="00F137A7">
        <w:rPr>
          <w:rFonts w:eastAsia="Times New Roman" w:cs="Times"/>
          <w:color w:val="000000"/>
          <w:sz w:val="24"/>
          <w:szCs w:val="24"/>
        </w:rPr>
        <w:t>198</w:t>
      </w:r>
      <w:r w:rsidR="000723ED" w:rsidRPr="000723ED">
        <w:rPr>
          <w:rFonts w:eastAsia="Times New Roman" w:cs="Times"/>
          <w:color w:val="000000"/>
          <w:sz w:val="24"/>
          <w:szCs w:val="24"/>
        </w:rPr>
        <w:t xml:space="preserve"> species were modelled fo</w:t>
      </w:r>
      <w:r w:rsidR="00875107">
        <w:rPr>
          <w:rFonts w:eastAsia="Times New Roman" w:cs="Times"/>
          <w:color w:val="000000"/>
          <w:sz w:val="24"/>
          <w:szCs w:val="24"/>
        </w:rPr>
        <w:t>llowing the same methodology</w:t>
      </w:r>
      <w:r w:rsidR="00A31375">
        <w:rPr>
          <w:rFonts w:eastAsia="Times New Roman" w:cs="Times"/>
          <w:color w:val="000000"/>
          <w:sz w:val="24"/>
          <w:szCs w:val="24"/>
        </w:rPr>
        <w:t xml:space="preserve"> in SharpDevelop (Version 3.2)</w:t>
      </w:r>
      <w:r w:rsidR="00875107">
        <w:rPr>
          <w:rFonts w:eastAsia="Times New Roman" w:cs="Times"/>
          <w:color w:val="000000"/>
          <w:sz w:val="24"/>
          <w:szCs w:val="24"/>
        </w:rPr>
        <w:t xml:space="preserve">. </w:t>
      </w:r>
      <w:r w:rsidR="000723ED" w:rsidRPr="000723ED">
        <w:rPr>
          <w:rFonts w:eastAsia="Times New Roman" w:cs="Times"/>
          <w:color w:val="000000"/>
          <w:sz w:val="24"/>
          <w:szCs w:val="24"/>
        </w:rPr>
        <w:t xml:space="preserve">The species and habitat parameters for input into the model are summarized </w:t>
      </w:r>
      <w:r w:rsidR="000723ED" w:rsidRPr="000723ED">
        <w:rPr>
          <w:rFonts w:eastAsia="Times New Roman" w:cs="Times"/>
          <w:color w:val="000000"/>
          <w:sz w:val="24"/>
          <w:szCs w:val="24"/>
          <w:shd w:val="clear" w:color="auto" w:fill="FFFF00"/>
        </w:rPr>
        <w:t xml:space="preserve">in </w:t>
      </w:r>
      <w:commentRangeStart w:id="3"/>
      <w:r w:rsidR="00391FB7">
        <w:rPr>
          <w:rFonts w:eastAsia="Times New Roman" w:cs="Times"/>
          <w:color w:val="000000"/>
          <w:sz w:val="24"/>
          <w:szCs w:val="24"/>
          <w:shd w:val="clear" w:color="auto" w:fill="FFFF00"/>
        </w:rPr>
        <w:t>Appendix A2</w:t>
      </w:r>
      <w:r w:rsidR="00875107">
        <w:rPr>
          <w:rFonts w:eastAsia="Times New Roman" w:cs="Times"/>
          <w:color w:val="000000"/>
          <w:sz w:val="24"/>
          <w:szCs w:val="24"/>
          <w:shd w:val="clear" w:color="auto" w:fill="FFFF00"/>
        </w:rPr>
        <w:t xml:space="preserve"> </w:t>
      </w:r>
      <w:commentRangeEnd w:id="3"/>
      <w:r w:rsidR="00F137A7">
        <w:rPr>
          <w:rStyle w:val="CommentReference"/>
        </w:rPr>
        <w:commentReference w:id="3"/>
      </w:r>
      <w:r w:rsidR="00875107" w:rsidRPr="00F137A7">
        <w:rPr>
          <w:rFonts w:eastAsia="Times New Roman" w:cs="Times"/>
          <w:color w:val="000000"/>
          <w:sz w:val="24"/>
          <w:szCs w:val="24"/>
          <w:shd w:val="clear" w:color="auto" w:fill="FFFF00"/>
        </w:rPr>
        <w:t>with input parameters including species depth, latitudinal range limits and habitat association factors.</w:t>
      </w:r>
      <w:r w:rsidR="000723ED" w:rsidRPr="000723ED">
        <w:rPr>
          <w:rFonts w:eastAsia="Times New Roman" w:cs="Times"/>
          <w:color w:val="000000"/>
          <w:sz w:val="24"/>
          <w:szCs w:val="24"/>
        </w:rPr>
        <w:t xml:space="preserve"> </w:t>
      </w:r>
      <w:r w:rsidR="00875107">
        <w:rPr>
          <w:rFonts w:eastAsia="Times New Roman" w:cs="Times"/>
          <w:color w:val="000000"/>
          <w:sz w:val="24"/>
          <w:szCs w:val="24"/>
        </w:rPr>
        <w:t>Based on these input, the SDM created a distribution map for each species.</w:t>
      </w:r>
      <w:r w:rsidR="00875107">
        <w:rPr>
          <w:rFonts w:eastAsia="Times New Roman" w:cs="Times"/>
          <w:color w:val="000000"/>
          <w:sz w:val="24"/>
          <w:szCs w:val="24"/>
        </w:rPr>
        <w:t xml:space="preserve"> </w:t>
      </w:r>
      <w:r w:rsidR="00875107" w:rsidRPr="000723ED">
        <w:rPr>
          <w:rFonts w:eastAsia="Times New Roman" w:cs="Times"/>
          <w:color w:val="000000"/>
          <w:sz w:val="24"/>
          <w:szCs w:val="24"/>
        </w:rPr>
        <w:t xml:space="preserve">Data for these filters were obtained primarily from FishBase, SeaLifeBase, Encyclopedia of Life and OBIS. </w:t>
      </w:r>
      <w:r w:rsidR="000723ED" w:rsidRPr="000723ED">
        <w:rPr>
          <w:rFonts w:eastAsia="Times New Roman" w:cs="Times"/>
          <w:color w:val="000000"/>
          <w:sz w:val="24"/>
          <w:szCs w:val="24"/>
        </w:rPr>
        <w:t xml:space="preserve">For species with limited available parameters, data from other species within the same family group or genus were </w:t>
      </w:r>
      <w:r w:rsidR="00391FB7">
        <w:rPr>
          <w:rFonts w:eastAsia="Times New Roman" w:cs="Times"/>
          <w:color w:val="000000"/>
          <w:sz w:val="24"/>
          <w:szCs w:val="24"/>
        </w:rPr>
        <w:t>substituted</w:t>
      </w:r>
      <w:r w:rsidR="000723ED" w:rsidRPr="000723ED">
        <w:rPr>
          <w:rFonts w:eastAsia="Times New Roman" w:cs="Times"/>
          <w:color w:val="000000"/>
          <w:sz w:val="24"/>
          <w:szCs w:val="24"/>
        </w:rPr>
        <w:t xml:space="preserve">. The distributions were calculated by applying a set of filters: 1. FAO area; 2. Latitude range; 3. Range-limiting polygons; 4. depth range; 5. Habitat preferences; 6. Equatorial submergence. </w:t>
      </w:r>
      <w:r w:rsidR="000723ED" w:rsidRPr="000723ED">
        <w:rPr>
          <w:rFonts w:eastAsia="Times New Roman" w:cs="Times"/>
          <w:color w:val="000000"/>
          <w:sz w:val="24"/>
          <w:szCs w:val="24"/>
        </w:rPr>
        <w:lastRenderedPageBreak/>
        <w:t xml:space="preserve">Range-limiting polygons were drawn in QGIS </w:t>
      </w:r>
      <w:r w:rsidR="00A31375">
        <w:rPr>
          <w:rFonts w:eastAsia="Times New Roman" w:cs="Times"/>
          <w:color w:val="000000"/>
          <w:sz w:val="24"/>
          <w:szCs w:val="24"/>
        </w:rPr>
        <w:t xml:space="preserve">(version 2.18.9) </w:t>
      </w:r>
      <w:r w:rsidR="000723ED" w:rsidRPr="000723ED">
        <w:rPr>
          <w:rFonts w:eastAsia="Times New Roman" w:cs="Times"/>
          <w:color w:val="000000"/>
          <w:sz w:val="24"/>
          <w:szCs w:val="24"/>
        </w:rPr>
        <w:t xml:space="preserve">based on habitat information and ranges from IUCN </w:t>
      </w:r>
      <w:r w:rsidR="00864367">
        <w:rPr>
          <w:rFonts w:eastAsia="Times New Roman" w:cs="Times"/>
          <w:color w:val="000000"/>
          <w:sz w:val="24"/>
          <w:szCs w:val="24"/>
        </w:rPr>
        <w:t xml:space="preserve">Red List of Threatened Species </w:t>
      </w:r>
      <w:r w:rsidR="00864367">
        <w:rPr>
          <w:rFonts w:eastAsia="Times New Roman" w:cs="Times"/>
          <w:color w:val="000000"/>
          <w:sz w:val="24"/>
          <w:szCs w:val="24"/>
        </w:rPr>
        <w:fldChar w:fldCharType="begin" w:fldLock="1"/>
      </w:r>
      <w:r w:rsidR="00864367">
        <w:rPr>
          <w:rFonts w:eastAsia="Times New Roman" w:cs="Times"/>
          <w:color w:val="000000"/>
          <w:sz w:val="24"/>
          <w:szCs w:val="24"/>
        </w:rPr>
        <w:instrText>ADDIN CSL_CITATION { "citationItems" : [ { "id" : "ITEM-1", "itemData" : { "URL" : "http://www.iucnredlist.org/", "author" : [ { "dropping-particle" : "", "family" : "IUCN", "given" : "", "non-dropping-particle" : "", "parse-names" : false, "suffix" : "" } ], "id" : "ITEM-1", "issued" : { "date-parts" : [ [ "2018" ] ] }, "title" : "IUCN", "type" : "webpage" }, "uris" : [ "http://www.mendeley.com/documents/?uuid=9deb36f9-f6cb-4852-82a8-724b400429a7" ] } ], "mendeley" : { "formattedCitation" : "(IUCN 2018)", "plainTextFormattedCitation" : "(IUCN 2018)", "previouslyFormattedCitation" : "(IUCN 2018)" }, "properties" : { "noteIndex" : 0 }, "schema" : "https://github.com/citation-style-language/schema/raw/master/csl-citation.json" }</w:instrText>
      </w:r>
      <w:r w:rsidR="00864367">
        <w:rPr>
          <w:rFonts w:eastAsia="Times New Roman" w:cs="Times"/>
          <w:color w:val="000000"/>
          <w:sz w:val="24"/>
          <w:szCs w:val="24"/>
        </w:rPr>
        <w:fldChar w:fldCharType="separate"/>
      </w:r>
      <w:r w:rsidR="00864367" w:rsidRPr="00864367">
        <w:rPr>
          <w:rFonts w:eastAsia="Times New Roman" w:cs="Times"/>
          <w:noProof/>
          <w:color w:val="000000"/>
          <w:sz w:val="24"/>
          <w:szCs w:val="24"/>
        </w:rPr>
        <w:t>(IUCN 2018)</w:t>
      </w:r>
      <w:r w:rsidR="00864367">
        <w:rPr>
          <w:rFonts w:eastAsia="Times New Roman" w:cs="Times"/>
          <w:color w:val="000000"/>
          <w:sz w:val="24"/>
          <w:szCs w:val="24"/>
        </w:rPr>
        <w:fldChar w:fldCharType="end"/>
      </w:r>
      <w:r w:rsidR="000723ED" w:rsidRPr="000723ED">
        <w:rPr>
          <w:rFonts w:eastAsia="Times New Roman" w:cs="Times"/>
          <w:color w:val="000000"/>
          <w:sz w:val="24"/>
          <w:szCs w:val="24"/>
        </w:rPr>
        <w:t>.</w:t>
      </w:r>
      <w:r w:rsidR="00875107">
        <w:rPr>
          <w:rFonts w:eastAsia="Times New Roman" w:cs="Times"/>
          <w:color w:val="000000"/>
          <w:sz w:val="24"/>
          <w:szCs w:val="24"/>
        </w:rPr>
        <w:t xml:space="preserve"> </w:t>
      </w:r>
    </w:p>
    <w:p w14:paraId="06AD4789" w14:textId="77777777" w:rsidR="00864367" w:rsidRDefault="00864367" w:rsidP="000723ED">
      <w:pPr>
        <w:spacing w:after="0" w:line="240" w:lineRule="auto"/>
        <w:rPr>
          <w:rFonts w:eastAsia="Times New Roman" w:cs="Times"/>
          <w:color w:val="000000"/>
          <w:sz w:val="24"/>
          <w:szCs w:val="24"/>
        </w:rPr>
      </w:pPr>
    </w:p>
    <w:p w14:paraId="70ADDA32"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2.2.5 Future distributions using the Dynamic Bio-climate Envelope Model</w:t>
      </w:r>
    </w:p>
    <w:p w14:paraId="26FC4E42" w14:textId="273416EC" w:rsidR="004F27E6" w:rsidRDefault="000723ED" w:rsidP="004F27E6">
      <w:pPr>
        <w:spacing w:after="0" w:line="240" w:lineRule="auto"/>
        <w:rPr>
          <w:rFonts w:eastAsia="Times New Roman" w:cs="Times"/>
          <w:color w:val="000000"/>
          <w:sz w:val="24"/>
          <w:szCs w:val="24"/>
        </w:rPr>
      </w:pPr>
      <w:r w:rsidRPr="000723ED">
        <w:rPr>
          <w:rFonts w:eastAsia="Times New Roman" w:cs="Times"/>
          <w:color w:val="000000"/>
          <w:sz w:val="24"/>
          <w:szCs w:val="24"/>
        </w:rPr>
        <w:t>The Dynamic Bioclimate Envelope Model (DBEM)</w:t>
      </w:r>
      <w:r w:rsidR="005D3045">
        <w:rPr>
          <w:rFonts w:eastAsia="Times New Roman" w:cs="Times"/>
          <w:color w:val="000000"/>
          <w:sz w:val="24"/>
          <w:szCs w:val="24"/>
        </w:rPr>
        <w:t xml:space="preserve"> </w:t>
      </w:r>
      <w:r w:rsidR="004F27E6">
        <w:rPr>
          <w:rFonts w:eastAsia="Times New Roman" w:cs="Times"/>
          <w:color w:val="000000"/>
          <w:sz w:val="24"/>
          <w:szCs w:val="24"/>
        </w:rPr>
        <w:t xml:space="preserve">is </w:t>
      </w:r>
      <w:r w:rsidR="00875107">
        <w:rPr>
          <w:rFonts w:eastAsia="Times New Roman" w:cs="Times"/>
          <w:color w:val="000000"/>
          <w:sz w:val="24"/>
          <w:szCs w:val="24"/>
        </w:rPr>
        <w:t xml:space="preserve">used to project </w:t>
      </w:r>
      <w:r w:rsidRPr="000723ED">
        <w:rPr>
          <w:rFonts w:eastAsia="Times New Roman" w:cs="Times"/>
          <w:color w:val="000000"/>
          <w:sz w:val="24"/>
          <w:szCs w:val="24"/>
        </w:rPr>
        <w:t xml:space="preserve">future changes </w:t>
      </w:r>
      <w:r w:rsidR="004F27E6">
        <w:rPr>
          <w:rFonts w:eastAsia="Times New Roman" w:cs="Times"/>
          <w:color w:val="000000"/>
          <w:sz w:val="24"/>
          <w:szCs w:val="24"/>
        </w:rPr>
        <w:t>in</w:t>
      </w:r>
      <w:r w:rsidRPr="000723ED">
        <w:rPr>
          <w:rFonts w:eastAsia="Times New Roman" w:cs="Times"/>
          <w:color w:val="000000"/>
          <w:sz w:val="24"/>
          <w:szCs w:val="24"/>
        </w:rPr>
        <w:t xml:space="preserve"> catch potential and </w:t>
      </w:r>
      <w:r w:rsidR="004F27E6">
        <w:rPr>
          <w:rFonts w:eastAsia="Times New Roman" w:cs="Times"/>
          <w:color w:val="000000"/>
          <w:sz w:val="24"/>
          <w:szCs w:val="24"/>
        </w:rPr>
        <w:t>spatial distributions</w:t>
      </w:r>
      <w:r w:rsidRPr="000723ED">
        <w:rPr>
          <w:rFonts w:eastAsia="Times New Roman" w:cs="Times"/>
          <w:color w:val="000000"/>
          <w:sz w:val="24"/>
          <w:szCs w:val="24"/>
        </w:rPr>
        <w:t xml:space="preserve"> </w:t>
      </w:r>
      <w:r w:rsidR="004F27E6">
        <w:rPr>
          <w:rFonts w:eastAsia="Times New Roman" w:cs="Times"/>
          <w:color w:val="000000"/>
          <w:sz w:val="24"/>
          <w:szCs w:val="24"/>
        </w:rPr>
        <w:t xml:space="preserve">for the </w:t>
      </w:r>
      <w:r w:rsidR="00F137A7">
        <w:rPr>
          <w:rFonts w:eastAsia="Times New Roman" w:cs="Times"/>
          <w:color w:val="000000"/>
          <w:sz w:val="24"/>
          <w:szCs w:val="24"/>
        </w:rPr>
        <w:t>313</w:t>
      </w:r>
      <w:r w:rsidR="004F27E6">
        <w:rPr>
          <w:rFonts w:eastAsia="Times New Roman" w:cs="Times"/>
          <w:color w:val="000000"/>
          <w:sz w:val="24"/>
          <w:szCs w:val="24"/>
        </w:rPr>
        <w:t xml:space="preserve"> studied species. </w:t>
      </w:r>
      <w:r w:rsidR="00875107">
        <w:rPr>
          <w:rFonts w:eastAsia="Times New Roman" w:cs="Times"/>
          <w:color w:val="000000"/>
          <w:sz w:val="24"/>
          <w:szCs w:val="24"/>
        </w:rPr>
        <w:t xml:space="preserve">The detailed algorithm and methodology can be found </w:t>
      </w:r>
      <w:r w:rsidR="005F0A30">
        <w:rPr>
          <w:rFonts w:eastAsia="Times New Roman" w:cs="Times"/>
          <w:color w:val="000000"/>
          <w:sz w:val="24"/>
          <w:szCs w:val="24"/>
        </w:rPr>
        <w:t xml:space="preserve">in </w:t>
      </w:r>
      <w:r w:rsidR="00875107">
        <w:rPr>
          <w:rFonts w:eastAsia="Times New Roman" w:cs="Times"/>
          <w:color w:val="000000"/>
          <w:sz w:val="24"/>
          <w:szCs w:val="24"/>
        </w:rPr>
        <w:fldChar w:fldCharType="begin" w:fldLock="1"/>
      </w:r>
      <w:r w:rsidR="00F137A7">
        <w:rPr>
          <w:rFonts w:eastAsia="Times New Roman" w:cs="Times"/>
          <w:color w:val="000000"/>
          <w:sz w:val="24"/>
          <w:szCs w:val="24"/>
        </w:rPr>
        <w:instrText>ADDIN CSL_CITATION { "citationItems" : [ { "id" : "ITEM-1", "itemData" : { "author" : [ { "dropping-particle" : "", "family" : "Cheung", "given" : "William W L", "non-dropping-particle" : "", "parse-names" : false, "suffix" : "" }, { "dropping-particle" : "", "family" : "Lam", "given" : "Vicky W Y", "non-dropping-particle" : "", "parse-names" : false, "suffix" : "" }, { "dropping-particle" : "", "family" : "Pauly", "given" : "Daniel", "non-dropping-particle" : "", "parse-names" : false, "suffix" : "" } ], "container-title" : "Modelling Present and Climate-Shifted Distributions of Marine Fishes and Invertebrates. Fisheries Centre Research Reports 16(3)", "editor" : [ { "dropping-particle" : "", "family" : "Cheung", "given" : "WWL", "non-dropping-particle" : "", "parse-names" : false, "suffix" : "" }, { "dropping-particle" : "", "family" : "Lam", "given" : "VWY", "non-dropping-particle" : "", "parse-names" : false, "suffix" : "" }, { "dropping-particle" : "", "family" : "Pauly", "given" : "D", "non-dropping-particle" : "", "parse-names" : false, "suffix" : "" } ], "id" : "ITEM-1", "issue" : "3", "issued" : { "date-parts" : [ [ "2008" ] ] }, "page" : "5-50", "publisher-place" : "University of British Columbia, Vancouver", "title" : "Dynamic bioclimate envelope model to predict climate-induced changes in distribution of marine fishes and invertebrates", "type" : "chapter", "volume" : "16" }, "uris" : [ "http://www.mendeley.com/documents/?uuid=2fa732e5-e241-451b-bfd1-c53ac3de5e08" ] }, { "id" : "ITEM-2", "itemData" : { "DOI" : "10.1111/j.1467-2979.2008.00315.x", "ISBN" : "1467-2960", "ISSN" : "14672960", "PMID" : "7861", "abstract" : "Climate change can impact the pattern of marine biodiversity through changes in species' distributions. However, global studies on climate change impacts on ocean biodiversity have not been performed so far. Our paper aims to investigate the global patterns of such impacts by projecting the distributional ranges of a sample of 1066 exploited marine fish and invertebrates for 2050 using a newly developed dynamic bioclimate envelope model. Our projections show that climate change may lead to numerous local extinction in the sub-polar regions, the tropics and semi-enclosed seas. Simultaneously, species invasion is projected to be most intense in the Arctic and the Southern Ocean. Together, they result in dramatic species turnovers of over 60% of the present biodiversity, implying ecological disturbances that potentially disrupt ecosystem services. Our projections can be viewed as a set of hypothesis for future analytical and empirical studies", "author" : [ { "dropping-particle" : "", "family" : "Cheung", "given" : "William W L", "non-dropping-particle" : "", "parse-names" : false, "suffix" : "" }, { "dropping-particle" : "", "family" : "Lam", "given" : "Vicky W Y", "non-dropping-particle" : "", "parse-names" : false, "suffix" : "" }, { "dropping-particle" : "", "family" : "Sarmiento", "given" : "Jorge L.", "non-dropping-particle" : "", "parse-names" : false, "suffix" : "" }, { "dropping-particle" : "", "family" : "Kearney", "given" : "Kelly", "non-dropping-particle" : "", "parse-names" : false, "suffix" : "" }, { "dropping-particle" : "", "family" : "Watson", "given" : "Reg", "non-dropping-particle" : "", "parse-names" : false, "suffix" : "" }, { "dropping-particle" : "", "family" : "Pauly", "given" : "Daniel", "non-dropping-particle" : "", "parse-names" : false, "suffix" : "" } ], "container-title" : "Fish and Fisheries", "id" : "ITEM-2", "issue" : "3", "issued" : { "date-parts" : [ [ "2009" ] ] }, "page" : "235-251", "title" : "Projecting global marine biodiversity impacts under climate change scenarios", "type" : "article-journal", "volume" : "10" }, "uris" : [ "http://www.mendeley.com/documents/?uuid=828e9d4b-0d6d-490c-8524-f0f9650694fe" ] } ], "mendeley" : { "formattedCitation" : "(W. W. L. Cheung, Lam, and Pauly 2008b; W. W. L. Cheung et al. 2009)", "manualFormatting" : "(Cheung, Lam, and Pauly 2008b; Cheung et al. 2009)", "plainTextFormattedCitation" : "(W. W. L. Cheung, Lam, and Pauly 2008b; W. W. L. Cheung et al. 2009)", "previouslyFormattedCitation" : "(W. W. L. Cheung, Lam, and Pauly 2008b; W. W. L. Cheung et al. 2009)" }, "properties" : { "noteIndex" : 0 }, "schema" : "https://github.com/citation-style-language/schema/raw/master/csl-citation.json" }</w:instrText>
      </w:r>
      <w:r w:rsidR="00875107">
        <w:rPr>
          <w:rFonts w:eastAsia="Times New Roman" w:cs="Times"/>
          <w:color w:val="000000"/>
          <w:sz w:val="24"/>
          <w:szCs w:val="24"/>
        </w:rPr>
        <w:fldChar w:fldCharType="separate"/>
      </w:r>
      <w:r w:rsidR="00875107" w:rsidRPr="00875107">
        <w:rPr>
          <w:rFonts w:eastAsia="Times New Roman" w:cs="Times"/>
          <w:noProof/>
          <w:color w:val="000000"/>
          <w:sz w:val="24"/>
          <w:szCs w:val="24"/>
        </w:rPr>
        <w:t>(Cheung, Lam, and Pauly 2008b; Cheung et al. 2009)</w:t>
      </w:r>
      <w:r w:rsidR="00875107">
        <w:rPr>
          <w:rFonts w:eastAsia="Times New Roman" w:cs="Times"/>
          <w:color w:val="000000"/>
          <w:sz w:val="24"/>
          <w:szCs w:val="24"/>
        </w:rPr>
        <w:fldChar w:fldCharType="end"/>
      </w:r>
      <w:r w:rsidR="00875107">
        <w:rPr>
          <w:rFonts w:eastAsia="Times New Roman" w:cs="Times"/>
          <w:color w:val="000000"/>
          <w:sz w:val="24"/>
          <w:szCs w:val="24"/>
        </w:rPr>
        <w:t>.</w:t>
      </w:r>
      <w:r w:rsidR="005F0A30">
        <w:rPr>
          <w:rFonts w:eastAsia="Times New Roman" w:cs="Times"/>
          <w:color w:val="000000"/>
          <w:sz w:val="24"/>
          <w:szCs w:val="24"/>
        </w:rPr>
        <w:t xml:space="preserve"> </w:t>
      </w:r>
      <w:r w:rsidR="004F27E6">
        <w:rPr>
          <w:rFonts w:eastAsia="Times New Roman" w:cs="Times"/>
          <w:color w:val="000000"/>
          <w:sz w:val="24"/>
          <w:szCs w:val="24"/>
        </w:rPr>
        <w:t>The model driven by environmental inputs from coupled atmospheric-ocean models (as discussed below), interacting processes (reproduction, survival, migration) and species parameters such as affinity to habitats, depth and latitude ranges (Appendix A2)</w:t>
      </w:r>
      <w:r w:rsidRPr="000723ED">
        <w:rPr>
          <w:rFonts w:eastAsia="Times New Roman" w:cs="Times"/>
          <w:color w:val="000000"/>
          <w:sz w:val="24"/>
          <w:szCs w:val="24"/>
        </w:rPr>
        <w:t xml:space="preserve"> projects changes for each </w:t>
      </w:r>
      <w:r w:rsidR="004F27E6">
        <w:rPr>
          <w:rFonts w:eastAsia="Times New Roman" w:cs="Times"/>
          <w:color w:val="000000"/>
          <w:sz w:val="24"/>
          <w:szCs w:val="24"/>
        </w:rPr>
        <w:t xml:space="preserve">species on a </w:t>
      </w:r>
      <w:r w:rsidRPr="000723ED">
        <w:rPr>
          <w:rFonts w:eastAsia="Times New Roman" w:cs="Times"/>
          <w:color w:val="000000"/>
          <w:sz w:val="24"/>
          <w:szCs w:val="24"/>
        </w:rPr>
        <w:t>0.5 latitudinal and 0.5 longitudinal grid cell</w:t>
      </w:r>
      <w:r w:rsidR="004F27E6">
        <w:rPr>
          <w:rFonts w:eastAsia="Times New Roman" w:cs="Times"/>
          <w:color w:val="000000"/>
          <w:sz w:val="24"/>
          <w:szCs w:val="24"/>
        </w:rPr>
        <w:t xml:space="preserve"> </w:t>
      </w:r>
      <w:r w:rsidR="004F27E6">
        <w:rPr>
          <w:rFonts w:eastAsia="Times New Roman" w:cs="Times"/>
          <w:color w:val="000000"/>
          <w:sz w:val="24"/>
          <w:szCs w:val="24"/>
        </w:rPr>
        <w:fldChar w:fldCharType="begin" w:fldLock="1"/>
      </w:r>
      <w:r w:rsidR="00F137A7">
        <w:rPr>
          <w:rFonts w:eastAsia="Times New Roman" w:cs="Times"/>
          <w:color w:val="000000"/>
          <w:sz w:val="24"/>
          <w:szCs w:val="24"/>
        </w:rPr>
        <w:instrText>ADDIN CSL_CITATION { "citationItems" : [ { "id" : "ITEM-1", "itemData" : { "author" : [ { "dropping-particle" : "", "family" : "Cheung", "given" : "William W L", "non-dropping-particle" : "", "parse-names" : false, "suffix" : "" }, { "dropping-particle" : "", "family" : "Lam", "given" : "V W Y", "non-dropping-particle" : "", "parse-names" : false, "suffix" : "" }, { "dropping-particle" : "", "family" : "Pauly", "given" : "D", "non-dropping-particle" : "", "parse-names" : false, "suffix" : "" } ], "id" : "ITEM-1", "issue" : "3", "issued" : { "date-parts" : [ [ "2008" ] ] }, "title" : "Modelling present and climate-shifted distribution of marine fishes and invertebrates", "type" : "article-journal", "volume" : "16" }, "uris" : [ "http://www.mendeley.com/documents/?uuid=0cd81a33-3765-4fde-af23-034c10cf5649" ] } ], "mendeley" : { "formattedCitation" : "(W. W. L. Cheung, Lam, and Pauly 2008a)", "manualFormatting" : "(Cheung, Lam, and Pauly 2008a)", "plainTextFormattedCitation" : "(W. W. L. Cheung, Lam, and Pauly 2008a)", "previouslyFormattedCitation" : "(W. W. L. Cheung, Lam, and Pauly 2008a)" }, "properties" : { "noteIndex" : 0 }, "schema" : "https://github.com/citation-style-language/schema/raw/master/csl-citation.json" }</w:instrText>
      </w:r>
      <w:r w:rsidR="004F27E6">
        <w:rPr>
          <w:rFonts w:eastAsia="Times New Roman" w:cs="Times"/>
          <w:color w:val="000000"/>
          <w:sz w:val="24"/>
          <w:szCs w:val="24"/>
        </w:rPr>
        <w:fldChar w:fldCharType="separate"/>
      </w:r>
      <w:r w:rsidR="004F27E6" w:rsidRPr="004F27E6">
        <w:rPr>
          <w:rFonts w:eastAsia="Times New Roman" w:cs="Times"/>
          <w:noProof/>
          <w:color w:val="000000"/>
          <w:sz w:val="24"/>
          <w:szCs w:val="24"/>
        </w:rPr>
        <w:t>(Cheung, Lam, and Pauly 2008a)</w:t>
      </w:r>
      <w:r w:rsidR="004F27E6">
        <w:rPr>
          <w:rFonts w:eastAsia="Times New Roman" w:cs="Times"/>
          <w:color w:val="000000"/>
          <w:sz w:val="24"/>
          <w:szCs w:val="24"/>
        </w:rPr>
        <w:fldChar w:fldCharType="end"/>
      </w:r>
      <w:r w:rsidR="004F27E6">
        <w:rPr>
          <w:rFonts w:eastAsia="Times New Roman" w:cs="Times"/>
          <w:color w:val="000000"/>
          <w:sz w:val="24"/>
          <w:szCs w:val="24"/>
        </w:rPr>
        <w:t>.</w:t>
      </w:r>
    </w:p>
    <w:p w14:paraId="58BD1C1F" w14:textId="77777777" w:rsidR="00F50AD3" w:rsidRPr="000723ED" w:rsidRDefault="00F50AD3" w:rsidP="000723ED">
      <w:pPr>
        <w:spacing w:after="0" w:line="240" w:lineRule="auto"/>
        <w:rPr>
          <w:rFonts w:eastAsia="Times New Roman" w:cs="Times New Roman"/>
          <w:sz w:val="24"/>
          <w:szCs w:val="24"/>
        </w:rPr>
      </w:pPr>
    </w:p>
    <w:p w14:paraId="69ECC925"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2.2.5.2 Representative Concentration Pathways</w:t>
      </w:r>
    </w:p>
    <w:p w14:paraId="3BED8242" w14:textId="4DAB0692"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 xml:space="preserve">The DBEM was </w:t>
      </w:r>
      <w:r w:rsidR="00D41446">
        <w:rPr>
          <w:rFonts w:eastAsia="Times New Roman" w:cs="Times"/>
          <w:color w:val="000000"/>
          <w:sz w:val="24"/>
          <w:szCs w:val="24"/>
        </w:rPr>
        <w:t>modelled under the</w:t>
      </w:r>
      <w:r w:rsidRPr="000723ED">
        <w:rPr>
          <w:rFonts w:eastAsia="Times New Roman" w:cs="Times"/>
          <w:color w:val="000000"/>
          <w:sz w:val="24"/>
          <w:szCs w:val="24"/>
        </w:rPr>
        <w:t xml:space="preserve"> </w:t>
      </w:r>
      <w:r w:rsidR="00D41446">
        <w:rPr>
          <w:rFonts w:eastAsia="Times New Roman" w:cs="Times"/>
          <w:color w:val="000000"/>
          <w:sz w:val="24"/>
          <w:szCs w:val="24"/>
        </w:rPr>
        <w:t>two</w:t>
      </w:r>
      <w:r w:rsidRPr="000723ED">
        <w:rPr>
          <w:rFonts w:eastAsia="Times New Roman" w:cs="Times"/>
          <w:color w:val="000000"/>
          <w:sz w:val="24"/>
          <w:szCs w:val="24"/>
        </w:rPr>
        <w:t xml:space="preserve"> Representative Concentration Pathways (RCP) scenarios; 8.5 (high emission scenario) and 2.6 (low emission scenario). These RCP scenarios </w:t>
      </w:r>
      <w:r w:rsidR="00391FB7">
        <w:rPr>
          <w:rFonts w:eastAsia="Times New Roman" w:cs="Times"/>
          <w:color w:val="000000"/>
          <w:sz w:val="24"/>
          <w:szCs w:val="24"/>
        </w:rPr>
        <w:t>represent</w:t>
      </w:r>
      <w:r w:rsidRPr="000723ED">
        <w:rPr>
          <w:rFonts w:eastAsia="Times New Roman" w:cs="Times"/>
          <w:color w:val="000000"/>
          <w:sz w:val="24"/>
          <w:szCs w:val="24"/>
        </w:rPr>
        <w:t xml:space="preserve"> the </w:t>
      </w:r>
      <w:r w:rsidR="00D41446">
        <w:rPr>
          <w:rFonts w:eastAsia="Times New Roman" w:cs="Times"/>
          <w:color w:val="000000"/>
          <w:sz w:val="24"/>
          <w:szCs w:val="24"/>
        </w:rPr>
        <w:t xml:space="preserve">range </w:t>
      </w:r>
      <w:r w:rsidRPr="000723ED">
        <w:rPr>
          <w:rFonts w:eastAsia="Times New Roman" w:cs="Times"/>
          <w:color w:val="000000"/>
          <w:sz w:val="24"/>
          <w:szCs w:val="24"/>
        </w:rPr>
        <w:t xml:space="preserve">of projected carbon emission scenarios from </w:t>
      </w:r>
      <w:r w:rsidR="005D3045">
        <w:rPr>
          <w:rFonts w:eastAsia="Times New Roman" w:cs="Times"/>
          <w:color w:val="000000"/>
          <w:sz w:val="24"/>
          <w:szCs w:val="24"/>
        </w:rPr>
        <w:fldChar w:fldCharType="begin" w:fldLock="1"/>
      </w:r>
      <w:r w:rsidR="00864367">
        <w:rPr>
          <w:rFonts w:eastAsia="Times New Roman" w:cs="Times"/>
          <w:color w:val="000000"/>
          <w:sz w:val="24"/>
          <w:szCs w:val="24"/>
        </w:rPr>
        <w:instrText>ADDIN CSL_CITATION { "citationItems" : [ { "id" : "ITEM-1", "itemData" : { "ISSN" : "00280836", "author" : [ { "dropping-particle" : "", "family" : "Moss", "given" : "Richard H", "non-dropping-particle" : "", "parse-names" : false, "suffix" : "" }, { "dropping-particle" : "", "family" : "Edmonds", "given" : "Jae A", "non-dropping-particle" : "", "parse-names" : false, "suffix" : "" }, { "dropping-particle" : "", "family" : "Hibbard", "given" : "Kathy A", "non-dropping-particle" : "", "parse-names" : false, "suffix" : "" }, { "dropping-particle" : "", "family" : "Manning", "given" : "Martin R", "non-dropping-particle" : "", "parse-names" : false, "suffix" : "" }, { "dropping-particle" : "", "family" : "Rose", "given" : "Steven K", "non-dropping-particle" : "", "parse-names" : false, "suffix" : "" }, { "dropping-particle" : "", "family" : "Vuuren", "given" : "Detlef P", "non-dropping-particle" : "van", "parse-names" : false, "suffix" : "" }, { "dropping-particle" : "", "family" : "Carter", "given" : "Timothy R", "non-dropping-particle" : "", "parse-names" : false, "suffix" : "" }, { "dropping-particle" : "", "family" : "Emori", "given" : "Seita", "non-dropping-particle" : "", "parse-names" : false, "suffix" : "" }, { "dropping-particle" : "", "family" : "Kainuma", "given" : "Mikiko", "non-dropping-particle" : "", "parse-names" : false, "suffix" : "" }, { "dropping-particle" : "", "family" : "Kram", "given" : "Tom", "non-dropping-particle" : "", "parse-names" : false, "suffix" : "" }, { "dropping-particle" : "", "family" : "Meehl", "given" : "Gerald A", "non-dropping-particle" : "", "parse-names" : false, "suffix" : "" }, { "dropping-particle" : "", "family" : "Mitchell", "given" : "John F B", "non-dropping-particle" : "", "parse-names" : false, "suffix" : "" }, { "dropping-particle" : "", "family" : "Nakicenovic", "given" : "Nebojsa", "non-dropping-particle" : "", "parse-names" : false, "suffix" : "" }, { "dropping-particle" : "", "family" : "Riahi", "given" : "Keywan", "non-dropping-particle" : "", "parse-names" : false, "suffix" : "" }, { "dropping-particle" : "", "family" : "Smith", "given" : "Steven J", "non-dropping-particle" : "", "parse-names" : false, "suffix" : "" }, { "dropping-particle" : "", "family" : "Stouffer", "given" : "Ronald J", "non-dropping-particle" : "", "parse-names" : false, "suffix" : "" }, { "dropping-particle" : "", "family" : "Thomson", "given" : "Allison M", "non-dropping-particle" : "", "parse-names" : false, "suffix" : "" }, { "dropping-particle" : "", "family" : "Weyant", "given" : "John P", "non-dropping-particle" : "", "parse-names" : false, "suffix" : "" }, { "dropping-particle" : "", "family" : "Wilbanks", "given" : "Thomas J", "non-dropping-particle" : "", "parse-names" : false, "suffix" : "" } ], "container-title" : "Nature", "id" : "ITEM-1", "issued" : { "date-parts" : [ [ "2010", "11", "13" ] ] }, "language" : "English", "page" : "747+", "title" : "The next generation of scenarios for climate change research and assessment", "type" : "article-journal", "volume" : "463" }, "uris" : [ "http://www.mendeley.com/documents/?uuid=05cd1d52-8c47-4583-968b-bc7bdda0e565" ] } ], "mendeley" : { "formattedCitation" : "(Moss et al. 2010)", "plainTextFormattedCitation" : "(Moss et al. 2010)", "previouslyFormattedCitation" : "(Moss et al. 2010)" }, "properties" : { "noteIndex" : 0 }, "schema" : "https://github.com/citation-style-language/schema/raw/master/csl-citation.json" }</w:instrText>
      </w:r>
      <w:r w:rsidR="005D3045">
        <w:rPr>
          <w:rFonts w:eastAsia="Times New Roman" w:cs="Times"/>
          <w:color w:val="000000"/>
          <w:sz w:val="24"/>
          <w:szCs w:val="24"/>
        </w:rPr>
        <w:fldChar w:fldCharType="separate"/>
      </w:r>
      <w:r w:rsidR="005D3045" w:rsidRPr="005D3045">
        <w:rPr>
          <w:rFonts w:eastAsia="Times New Roman" w:cs="Times"/>
          <w:noProof/>
          <w:color w:val="000000"/>
          <w:sz w:val="24"/>
          <w:szCs w:val="24"/>
        </w:rPr>
        <w:t>(Moss et al. 2010)</w:t>
      </w:r>
      <w:r w:rsidR="005D3045">
        <w:rPr>
          <w:rFonts w:eastAsia="Times New Roman" w:cs="Times"/>
          <w:color w:val="000000"/>
          <w:sz w:val="24"/>
          <w:szCs w:val="24"/>
        </w:rPr>
        <w:fldChar w:fldCharType="end"/>
      </w:r>
      <w:r w:rsidR="00D41446">
        <w:rPr>
          <w:rFonts w:eastAsia="Times New Roman" w:cs="Times"/>
          <w:color w:val="000000"/>
          <w:sz w:val="24"/>
          <w:szCs w:val="24"/>
        </w:rPr>
        <w:t>, thus encompassing a range of potential climate change scenarios.</w:t>
      </w:r>
    </w:p>
    <w:p w14:paraId="21AAF472" w14:textId="77777777" w:rsidR="00F50AD3" w:rsidRPr="000723ED" w:rsidRDefault="00F50AD3" w:rsidP="000723ED">
      <w:pPr>
        <w:spacing w:after="0" w:line="240" w:lineRule="auto"/>
        <w:rPr>
          <w:rFonts w:eastAsia="Times New Roman" w:cs="Times New Roman"/>
          <w:sz w:val="24"/>
          <w:szCs w:val="24"/>
        </w:rPr>
      </w:pPr>
    </w:p>
    <w:p w14:paraId="3670846B" w14:textId="7042EBBD"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2.2.5.3 Climate Data from Earth System Models</w:t>
      </w:r>
    </w:p>
    <w:p w14:paraId="1594CFE5" w14:textId="76C20494" w:rsidR="000723ED" w:rsidRDefault="00D41446" w:rsidP="000723ED">
      <w:pPr>
        <w:spacing w:after="0" w:line="240" w:lineRule="auto"/>
        <w:rPr>
          <w:rFonts w:eastAsia="Times New Roman" w:cs="Times"/>
          <w:color w:val="000000"/>
          <w:sz w:val="24"/>
          <w:szCs w:val="24"/>
        </w:rPr>
      </w:pPr>
      <w:r>
        <w:rPr>
          <w:rFonts w:eastAsia="Times New Roman" w:cs="Times"/>
          <w:color w:val="000000"/>
          <w:sz w:val="24"/>
          <w:szCs w:val="24"/>
        </w:rPr>
        <w:t>I</w:t>
      </w:r>
      <w:r w:rsidR="000723ED" w:rsidRPr="000723ED">
        <w:rPr>
          <w:rFonts w:eastAsia="Times New Roman" w:cs="Times"/>
          <w:color w:val="000000"/>
          <w:sz w:val="24"/>
          <w:szCs w:val="24"/>
        </w:rPr>
        <w:t xml:space="preserve">n order to assess the sensitivity of the </w:t>
      </w:r>
      <w:r w:rsidR="00D90963">
        <w:rPr>
          <w:rFonts w:eastAsia="Times New Roman" w:cs="Times"/>
          <w:color w:val="000000"/>
          <w:sz w:val="24"/>
          <w:szCs w:val="24"/>
        </w:rPr>
        <w:t>model</w:t>
      </w:r>
      <w:r w:rsidR="001755FE">
        <w:rPr>
          <w:rFonts w:eastAsia="Times New Roman" w:cs="Times"/>
          <w:color w:val="000000"/>
          <w:sz w:val="24"/>
          <w:szCs w:val="24"/>
        </w:rPr>
        <w:t xml:space="preserve"> </w:t>
      </w:r>
      <w:r w:rsidR="000723ED" w:rsidRPr="000723ED">
        <w:rPr>
          <w:rFonts w:eastAsia="Times New Roman" w:cs="Times"/>
          <w:color w:val="000000"/>
          <w:sz w:val="24"/>
          <w:szCs w:val="24"/>
        </w:rPr>
        <w:t xml:space="preserve">to the analysis, </w:t>
      </w:r>
      <w:r>
        <w:rPr>
          <w:rFonts w:eastAsia="Times New Roman" w:cs="Times"/>
          <w:color w:val="000000"/>
          <w:sz w:val="24"/>
          <w:szCs w:val="24"/>
        </w:rPr>
        <w:t>two</w:t>
      </w:r>
      <w:r w:rsidR="00391FB7">
        <w:rPr>
          <w:rFonts w:eastAsia="Times New Roman" w:cs="Times"/>
          <w:color w:val="000000"/>
          <w:sz w:val="24"/>
          <w:szCs w:val="24"/>
        </w:rPr>
        <w:t xml:space="preserve"> different </w:t>
      </w:r>
      <w:r w:rsidR="00D90963">
        <w:rPr>
          <w:rFonts w:eastAsia="Times New Roman" w:cs="Times"/>
          <w:color w:val="000000"/>
          <w:sz w:val="24"/>
          <w:szCs w:val="24"/>
        </w:rPr>
        <w:t>Earth System Models (</w:t>
      </w:r>
      <w:r w:rsidR="001755FE">
        <w:rPr>
          <w:rFonts w:eastAsia="Times New Roman" w:cs="Times"/>
          <w:color w:val="000000"/>
          <w:sz w:val="24"/>
          <w:szCs w:val="24"/>
        </w:rPr>
        <w:t>ESM</w:t>
      </w:r>
      <w:r w:rsidR="00D90963">
        <w:rPr>
          <w:rFonts w:eastAsia="Times New Roman" w:cs="Times"/>
          <w:color w:val="000000"/>
          <w:sz w:val="24"/>
          <w:szCs w:val="24"/>
        </w:rPr>
        <w:t>) were incorporated</w:t>
      </w:r>
      <w:r w:rsidR="001755FE">
        <w:rPr>
          <w:rFonts w:eastAsia="Times New Roman" w:cs="Times"/>
          <w:color w:val="000000"/>
          <w:sz w:val="24"/>
          <w:szCs w:val="24"/>
        </w:rPr>
        <w:t>.</w:t>
      </w:r>
      <w:r w:rsidR="00D90963">
        <w:rPr>
          <w:rFonts w:eastAsia="Times New Roman" w:cs="Times"/>
          <w:color w:val="000000"/>
          <w:sz w:val="24"/>
          <w:szCs w:val="24"/>
        </w:rPr>
        <w:t xml:space="preserve"> These models represent variations in responses to climate forcing factors, such as aerosols, solar irradiance and mixing of gases </w:t>
      </w:r>
      <w:r w:rsidR="00D90963">
        <w:rPr>
          <w:rFonts w:eastAsia="Times New Roman" w:cs="Times"/>
          <w:color w:val="000000"/>
          <w:sz w:val="24"/>
          <w:szCs w:val="24"/>
        </w:rPr>
        <w:fldChar w:fldCharType="begin" w:fldLock="1"/>
      </w:r>
      <w:r w:rsidR="00061C62">
        <w:rPr>
          <w:rFonts w:eastAsia="Times New Roman" w:cs="Times"/>
          <w:color w:val="000000"/>
          <w:sz w:val="24"/>
          <w:szCs w:val="24"/>
        </w:rPr>
        <w:instrText>ADDIN CSL_CITATION { "citationItems" : [ { "id" : "ITEM-1", "itemData" : { "author" : [ { "dropping-particle" : "", "family" : "Randall", "given" : "DA", "non-dropping-particle" : "", "parse-names" : false, "suffix" : "" }, { "dropping-particle" : "", "family" : "Wood", "given" : "RA", "non-dropping-particle" : "", "parse-names" : false, "suffix" : "" }, { "dropping-particle" : "", "family" : "Bony", "given" : "S.", "non-dropping-particle" : "", "parse-names" : false, "suffix" : "" }, { "dropping-particle" : "", "family" : "Colman", "given" : "R.", "non-dropping-particle" : "", "parse-names" : false, "suffix" : "" }, { "dropping-particle" : "", "family" : "Fichefet", "given" : "T.", "non-dropping-particle" : "", "parse-names" : false, "suffix" : "" }, { "dropping-particle" : "", "family" : "Fyfe", "given" : "J.", "non-dropping-particle" : "", "parse-names" : false, "suffix" : "" }, { "dropping-particle" : "", "family" : "Kattsov", "given" : "V.", "non-dropping-particle" : "", "parse-names" : false, "suffix" : "" }, { "dropping-particle" : "", "family" : "Pitman", "given" : "A.", "non-dropping-particle" : "", "parse-names" : false, "suffix" : "" }, { "dropping-particle" : "", "family" : "Shukla", "given" : "J.", "non-dropping-particle" : "", "parse-names" : false, "suffix" : "" }, { "dropping-particle" : "", "family" : "Srinivasan", "given" : "J.", "non-dropping-particle" : "", "parse-names" : false, "suffix" : "" }, { "dropping-particle" : "", "family" : "Stouffer", "given" : "R.J.", "non-dropping-particle" : "", "parse-names" : false, "suffix" : "" }, { "dropping-particle" : "", "family" : "Sumi", "given" : "A.", "non-dropping-particle" : "", "parse-names" : false, "suffix" : "" }, { "dropping-particle" : "", "family" : "Taylor", "given" : "K.E.", "non-dropping-particle" : "", "parse-names" : false, "suffix" : "" } ], "container-title" : "Climate Change 2007: The Physical Science Basis", "id" : "ITEM-1", "issued" : { "date-parts" : [ [ "2007" ] ] }, "title" : "Climate Models and Their Evaluation", "type" : "chapter" }, "uris" : [ "http://www.mendeley.com/documents/?uuid=86cd0909-494f-4c7e-b3c6-0973d35a1f05" ] } ], "mendeley" : { "formattedCitation" : "(Randall et al. 2007)", "plainTextFormattedCitation" : "(Randall et al. 2007)", "previouslyFormattedCitation" : "(Randall et al. 2007)" }, "properties" : { "noteIndex" : 0 }, "schema" : "https://github.com/citation-style-language/schema/raw/master/csl-citation.json" }</w:instrText>
      </w:r>
      <w:r w:rsidR="00D90963">
        <w:rPr>
          <w:rFonts w:eastAsia="Times New Roman" w:cs="Times"/>
          <w:color w:val="000000"/>
          <w:sz w:val="24"/>
          <w:szCs w:val="24"/>
        </w:rPr>
        <w:fldChar w:fldCharType="separate"/>
      </w:r>
      <w:r w:rsidR="00D90963" w:rsidRPr="00D90963">
        <w:rPr>
          <w:rFonts w:eastAsia="Times New Roman" w:cs="Times"/>
          <w:noProof/>
          <w:color w:val="000000"/>
          <w:sz w:val="24"/>
          <w:szCs w:val="24"/>
        </w:rPr>
        <w:t>(Randall et al. 2007)</w:t>
      </w:r>
      <w:r w:rsidR="00D90963">
        <w:rPr>
          <w:rFonts w:eastAsia="Times New Roman" w:cs="Times"/>
          <w:color w:val="000000"/>
          <w:sz w:val="24"/>
          <w:szCs w:val="24"/>
        </w:rPr>
        <w:fldChar w:fldCharType="end"/>
      </w:r>
      <w:r w:rsidR="00D90963">
        <w:rPr>
          <w:rFonts w:eastAsia="Times New Roman" w:cs="Times"/>
          <w:color w:val="000000"/>
          <w:sz w:val="24"/>
          <w:szCs w:val="24"/>
        </w:rPr>
        <w:t xml:space="preserve">. </w:t>
      </w:r>
      <w:r w:rsidR="00061C62">
        <w:rPr>
          <w:rFonts w:eastAsia="Times New Roman" w:cs="Times"/>
          <w:color w:val="000000"/>
          <w:sz w:val="24"/>
          <w:szCs w:val="24"/>
        </w:rPr>
        <w:t>T</w:t>
      </w:r>
      <w:r w:rsidR="00061C62" w:rsidRPr="000723ED">
        <w:rPr>
          <w:rFonts w:eastAsia="Times New Roman" w:cs="Times"/>
          <w:color w:val="000000"/>
          <w:sz w:val="24"/>
          <w:szCs w:val="24"/>
        </w:rPr>
        <w:t>herefore</w:t>
      </w:r>
      <w:r w:rsidR="00061C62">
        <w:rPr>
          <w:rFonts w:eastAsia="Times New Roman" w:cs="Times"/>
          <w:color w:val="000000"/>
          <w:sz w:val="24"/>
          <w:szCs w:val="24"/>
        </w:rPr>
        <w:t>,</w:t>
      </w:r>
      <w:r w:rsidR="00061C62" w:rsidRPr="000723ED">
        <w:rPr>
          <w:rFonts w:eastAsia="Times New Roman" w:cs="Times"/>
          <w:color w:val="000000"/>
          <w:sz w:val="24"/>
          <w:szCs w:val="24"/>
        </w:rPr>
        <w:t xml:space="preserve"> </w:t>
      </w:r>
      <w:r w:rsidR="00061C62">
        <w:rPr>
          <w:rFonts w:eastAsia="Times New Roman" w:cs="Times"/>
          <w:color w:val="000000"/>
          <w:sz w:val="24"/>
          <w:szCs w:val="24"/>
        </w:rPr>
        <w:t>multiple</w:t>
      </w:r>
      <w:r w:rsidR="00061C62" w:rsidRPr="000723ED">
        <w:rPr>
          <w:rFonts w:eastAsia="Times New Roman" w:cs="Times"/>
          <w:color w:val="000000"/>
          <w:sz w:val="24"/>
          <w:szCs w:val="24"/>
        </w:rPr>
        <w:t xml:space="preserve"> models were </w:t>
      </w:r>
      <w:r w:rsidR="00061C62">
        <w:rPr>
          <w:rFonts w:eastAsia="Times New Roman" w:cs="Times"/>
          <w:color w:val="000000"/>
          <w:sz w:val="24"/>
          <w:szCs w:val="24"/>
        </w:rPr>
        <w:t xml:space="preserve">applied to improve projections and counter the uncertainty associated with </w:t>
      </w:r>
      <w:r w:rsidR="00061C62">
        <w:rPr>
          <w:rFonts w:eastAsia="Times New Roman" w:cs="Times"/>
          <w:color w:val="000000"/>
          <w:sz w:val="24"/>
          <w:szCs w:val="24"/>
        </w:rPr>
        <w:t>variations in th</w:t>
      </w:r>
      <w:r w:rsidR="00061C62">
        <w:rPr>
          <w:rFonts w:eastAsia="Times New Roman" w:cs="Times"/>
          <w:color w:val="000000"/>
          <w:sz w:val="24"/>
          <w:szCs w:val="24"/>
        </w:rPr>
        <w:t>e climate data.</w:t>
      </w:r>
      <w:r w:rsidR="00061C62">
        <w:rPr>
          <w:rFonts w:eastAsia="Times New Roman" w:cs="Times"/>
          <w:color w:val="000000"/>
          <w:sz w:val="24"/>
          <w:szCs w:val="24"/>
        </w:rPr>
        <w:t xml:space="preserve"> </w:t>
      </w:r>
      <w:r w:rsidR="001755FE">
        <w:rPr>
          <w:rFonts w:eastAsia="Times New Roman" w:cs="Times"/>
          <w:color w:val="000000"/>
          <w:sz w:val="24"/>
          <w:szCs w:val="24"/>
        </w:rPr>
        <w:t>One model developed at</w:t>
      </w:r>
      <w:r w:rsidR="00391FB7">
        <w:rPr>
          <w:rFonts w:eastAsia="Times New Roman" w:cs="Times"/>
          <w:color w:val="000000"/>
          <w:sz w:val="24"/>
          <w:szCs w:val="24"/>
        </w:rPr>
        <w:t xml:space="preserve"> </w:t>
      </w:r>
      <w:r w:rsidR="00391FB7" w:rsidRPr="000723ED">
        <w:rPr>
          <w:rFonts w:eastAsia="Times New Roman" w:cs="Times"/>
          <w:color w:val="000000"/>
          <w:sz w:val="24"/>
          <w:szCs w:val="24"/>
        </w:rPr>
        <w:t>Geophysical Fluid Dynamics Laboratory</w:t>
      </w:r>
      <w:r w:rsidR="00391FB7">
        <w:rPr>
          <w:rFonts w:eastAsia="Times New Roman" w:cs="Times"/>
          <w:color w:val="000000"/>
          <w:sz w:val="24"/>
          <w:szCs w:val="24"/>
        </w:rPr>
        <w:t xml:space="preserve"> (GFDL</w:t>
      </w:r>
      <w:r w:rsidR="00D90963">
        <w:rPr>
          <w:rFonts w:eastAsia="Times New Roman" w:cs="Times"/>
          <w:color w:val="000000"/>
          <w:sz w:val="24"/>
          <w:szCs w:val="24"/>
        </w:rPr>
        <w:t xml:space="preserve">; </w:t>
      </w:r>
      <w:r w:rsidR="00061C62">
        <w:rPr>
          <w:rFonts w:eastAsia="Times New Roman" w:cs="Times"/>
          <w:color w:val="000000"/>
          <w:sz w:val="24"/>
          <w:szCs w:val="24"/>
        </w:rPr>
        <w:fldChar w:fldCharType="begin" w:fldLock="1"/>
      </w:r>
      <w:r w:rsidR="00061C62">
        <w:rPr>
          <w:rFonts w:eastAsia="Times New Roman" w:cs="Times"/>
          <w:color w:val="000000"/>
          <w:sz w:val="24"/>
          <w:szCs w:val="24"/>
        </w:rPr>
        <w:instrText>ADDIN CSL_CITATION { "citationItems" : [ { "id" : "ITEM-1", "itemData" : { "DOI" : "10.1175/JCLI-D-11-00560.1", "author" : [ { "dropping-particle" : "", "family" : "Dunne", "given" : "John P.", "non-dropping-particle" : "", "parse-names" : false, "suffix" : "" }, { "dropping-particle" : "", "family" : "John", "given" : "Jasmin G.", "non-dropping-particle" : "", "parse-names" : false, "suffix" : "" }, { "dropping-particle" : "", "family" : "Adcroft", "given" : "Alistair J.", "non-dropping-particle" : "", "parse-names" : false, "suffix" : "" }, { "dropping-particle" : "", "family" : "Griffies", "given" : "Stephen M.", "non-dropping-particle" : "", "parse-names" : false, "suffix" : "" }, { "dropping-particle" : "", "family" : "Hallberg", "given" : "Robert W.", "non-dropping-particle" : "", "parse-names" : false, "suffix" : "" }, { "dropping-particle" : "", "family" : "Shevliakova", "given" : "Elena", "non-dropping-particle" : "", "parse-names" : false, "suffix" : "" }, { "dropping-particle" : "", "family" : "Stouffer", "given" : "Ronald J.", "non-dropping-particle" : "", "parse-names" : false, "suffix" : "" }, { "dropping-particle" : "", "family" : "Cooke", "given" : "William", "non-dropping-particle" : "", "parse-names" : false, "suffix" : "" }, { "dropping-particle" : "", "family" : "Dunne", "given" : "Krista A.", "non-dropping-particle" : "", "parse-names" : false, "suffix" : "" }, { "dropping-particle" : "", "family" : "Harrison", "given" : "Matthew J.", "non-dropping-particle" : "", "parse-names" : false, "suffix" : "" }, { "dropping-particle" : "", "family" : "Krasting", "given" : "John P.", "non-dropping-particle" : "", "parse-names" : false, "suffix" : "" }, { "dropping-particle" : "", "family" : "Malyshev", "given" : "Sergey L.", "non-dropping-particle" : "", "parse-names" : false, "suffix" : "" }, { "dropping-particle" : "", "family" : "Milly", "given" : "P. C. D.", "non-dropping-particle" : "", "parse-names" : false, "suffix" : "" }, { "dropping-particle" : "", "family" : "Phillipps", "given" : "Peter J.", "non-dropping-particle" : "", "parse-names" : false, "suffix" : "" }, { "dropping-particle" : "", "family" : "Sentman", "given" : "Lori T.", "non-dropping-particle" : "", "parse-names" : false, "suffix" : "" }, { "dropping-particle" : "", "family" : "Samuels", "given" : "Bonita L.", "non-dropping-particle" : "", "parse-names" : false, "suffix" : "" }, { "dropping-particle" : "", "family" : "Spelman", "given" : "Michael J.", "non-dropping-particle" : "", "parse-names" : false, "suffix" : "" }, { "dropping-particle" : "", "family" : "Winton", "given" : "Michael", "non-dropping-particle" : "", "parse-names" : false, "suffix" : "" }, { "dropping-particle" : "", "family" : "Wittenberg", "given" : "Andrew T.", "non-dropping-particle" : "", "parse-names" : false, "suffix" : "" }, { "dropping-particle" : "", "family" : "Zade", "given" : "Niki", "non-dropping-particle" : "", "parse-names" : false, "suffix" : "" } ], "container-title" : "Journal of Climate", "id" : "ITEM-1", "issued" : { "date-parts" : [ [ "2014" ] ] }, "page" : "6646-6665", "title" : "GFDL\u2019s ESM2 Global Coupled Climate\u2013Carbon Earth System Models. Part I: Physical Formulation and Baseline Simulation Characteristics", "type" : "article-journal", "volume" : "25" }, "uris" : [ "http://www.mendeley.com/documents/?uuid=7740f6f1-8d10-46b9-8a2f-3b215e3b05bb" ] } ], "mendeley" : { "formattedCitation" : "(Dunne et al. 2014)", "plainTextFormattedCitation" : "(Dunne et al. 2014)", "previouslyFormattedCitation" : "(Dunne et al. 2014)" }, "properties" : { "noteIndex" : 0 }, "schema" : "https://github.com/citation-style-language/schema/raw/master/csl-citation.json" }</w:instrText>
      </w:r>
      <w:r w:rsidR="00061C62">
        <w:rPr>
          <w:rFonts w:eastAsia="Times New Roman" w:cs="Times"/>
          <w:color w:val="000000"/>
          <w:sz w:val="24"/>
          <w:szCs w:val="24"/>
        </w:rPr>
        <w:fldChar w:fldCharType="separate"/>
      </w:r>
      <w:r w:rsidR="00061C62" w:rsidRPr="00061C62">
        <w:rPr>
          <w:rFonts w:eastAsia="Times New Roman" w:cs="Times"/>
          <w:noProof/>
          <w:color w:val="000000"/>
          <w:sz w:val="24"/>
          <w:szCs w:val="24"/>
        </w:rPr>
        <w:t>(Dunne et al. 2014)</w:t>
      </w:r>
      <w:r w:rsidR="00061C62">
        <w:rPr>
          <w:rFonts w:eastAsia="Times New Roman" w:cs="Times"/>
          <w:color w:val="000000"/>
          <w:sz w:val="24"/>
          <w:szCs w:val="24"/>
        </w:rPr>
        <w:fldChar w:fldCharType="end"/>
      </w:r>
      <w:r w:rsidR="00391FB7">
        <w:rPr>
          <w:rFonts w:eastAsia="Times New Roman" w:cs="Times"/>
          <w:color w:val="000000"/>
          <w:sz w:val="24"/>
          <w:szCs w:val="24"/>
        </w:rPr>
        <w:t xml:space="preserve">) and </w:t>
      </w:r>
      <w:r w:rsidR="001755FE">
        <w:rPr>
          <w:rFonts w:eastAsia="Times New Roman" w:cs="Times"/>
          <w:color w:val="000000"/>
          <w:sz w:val="24"/>
          <w:szCs w:val="24"/>
        </w:rPr>
        <w:t>the other at Institut Pierre Simon Laplace (</w:t>
      </w:r>
      <w:r w:rsidR="00391FB7">
        <w:rPr>
          <w:rFonts w:eastAsia="Times New Roman" w:cs="Times"/>
          <w:color w:val="000000"/>
          <w:sz w:val="24"/>
          <w:szCs w:val="24"/>
        </w:rPr>
        <w:t>IPSL</w:t>
      </w:r>
      <w:r w:rsidR="00061C62">
        <w:rPr>
          <w:rFonts w:eastAsia="Times New Roman" w:cs="Times"/>
          <w:color w:val="000000"/>
          <w:sz w:val="24"/>
          <w:szCs w:val="24"/>
        </w:rPr>
        <w:t xml:space="preserve">; </w:t>
      </w:r>
      <w:r w:rsidR="00061C62">
        <w:rPr>
          <w:rFonts w:eastAsia="Times New Roman" w:cs="Times"/>
          <w:color w:val="000000"/>
          <w:sz w:val="24"/>
          <w:szCs w:val="24"/>
        </w:rPr>
        <w:fldChar w:fldCharType="begin" w:fldLock="1"/>
      </w:r>
      <w:r w:rsidR="00B15881">
        <w:rPr>
          <w:rFonts w:eastAsia="Times New Roman" w:cs="Times"/>
          <w:color w:val="000000"/>
          <w:sz w:val="24"/>
          <w:szCs w:val="24"/>
        </w:rPr>
        <w:instrText>ADDIN CSL_CITATION { "citationItems" : [ { "id" : "ITEM-1", "itemData" : { "DOI" : "10.1007/s00382-012-1636-1", "ISBN" : "0038201216", "author" : [ { "dropping-particle" : "", "family" : "Dufresne", "given" : "J", "non-dropping-particle" : "", "parse-names" : false, "suffix" : "" }, { "dropping-particle" : "", "family" : "Denvil", "given" : "S", "non-dropping-particle" : "", "parse-names" : false, "suffix" : "" }, { "dropping-particle" : "", "family" : "Caubel", "given" : "A", "non-dropping-particle" : "", "parse-names" : false, "suffix" : "" }, { "dropping-particle" : "", "family" : "Marti", "given" : "O", "non-dropping-particle" : "", "parse-names" : false, "suffix" : "" }, { "dropping-particle" : "", "family" : "Aumont", "given" : "O", "non-dropping-particle" : "", "parse-names" : false, "suffix" : "" }, { "dropping-particle" : "", "family" : "Balkanski", "given" : "Y", "non-dropping-particle" : "", "parse-names" : false, "suffix" : "" }, { "dropping-particle" : "", "family" : "Bekki", "given" : "S", "non-dropping-particle" : "", "parse-names" : false, "suffix" : "" }, { "dropping-particle" : "", "family" : "Bellenger", "given" : "H", "non-dropping-particle" : "", "parse-names" : false, "suffix" : "" }, { "dropping-particle" : "", "family" : "Benshila", "given" : "R", "non-dropping-particle" : "", "parse-names" : false, "suffix" : "" }, { "dropping-particle" : "", "family" : "Bony", "given" : "S", "non-dropping-particle" : "", "parse-names" : false, "suffix" : "" }, { "dropping-particle" : "", "family" : "Bopp", "given" : "L", "non-dropping-particle" : "", "parse-names" : false, "suffix" : "" }, { "dropping-particle" : "", "family" : "Braconnot", "given" : "P", "non-dropping-particle" : "", "parse-names" : false, "suffix" : "" }, { "dropping-particle" : "", "family" : "Brockmann", "given" : "P", "non-dropping-particle" : "", "parse-names" : false, "suffix" : "" }, { "dropping-particle" : "", "family" : "Cadule", "given" : "P", "non-dropping-particle" : "", "parse-names" : false, "suffix" : "" }, { "dropping-particle" : "", "family" : "Cheruy", "given" : "F", "non-dropping-particle" : "", "parse-names" : false, "suffix" : "" }, { "dropping-particle" : "", "family" : "Fairhead", "given" : "L", "non-dropping-particle" : "", "parse-names" : false, "suffix" : "" }, { "dropping-particle" : "", "family" : "Fichefet", "given" : "T", "non-dropping-particle" : "", "parse-names" : false, "suffix" : "" }, { "dropping-particle" : "", "family" : "Codron", "given" : "F", "non-dropping-particle" : "", "parse-names" : false, "suffix" : "" }, { "dropping-particle" : "", "family" : "Cozic", "given" : "A", "non-dropping-particle" : "", "parse-names" : false, "suffix" : "" }, { "dropping-particle" : "", "family" : "Cugnet", "given" : "D", "non-dropping-particle" : "", "parse-names" : false, "suffix" : "" }, { "dropping-particle" : "De", "family" : "Noblet", "given" : "N", "non-dropping-particle" : "", "parse-names" : false, "suffix" : "" }, { "dropping-particle" : "", "family" : "Ethe", "given" : "C", "non-dropping-particle" : "", "parse-names" : false, "suffix" : "" }, { "dropping-particle" : "", "family" : "Flavoni", "given" : "S", "non-dropping-particle" : "", "parse-names" : false, "suffix" : "" }, { "dropping-particle" : "", "family" : "Friedlingstein", "given" : "P", "non-dropping-particle" : "", "parse-names" : false, "suffix" : "" }, { "dropping-particle" : "", "family" : "Guez", "given" : "L", "non-dropping-particle" : "", "parse-names" : false, "suffix" : "" }, { "dropping-particle" : "", "family" : "Guilyardi", "given" : "E", "non-dropping-particle" : "", "parse-names" : false, "suffix" : "" }, { "dropping-particle" : "", "family" : "Hauglustaine", "given" : "D", "non-dropping-particle" : "", "parse-names" : false, "suffix" : "" }, { "dropping-particle" : "", "family" : "Hourdin", "given" : "F", "non-dropping-particle" : "", "parse-names" : false, "suffix" : "" }, { "dropping-particle" : "", "family" : "Idelkadi", "given" : "A", "non-dropping-particle" : "", "parse-names" : false, "suffix" : "" }, { "dropping-particle" : "", "family" : "Ghattas", "given" : "J", "non-dropping-particle" : "", "parse-names" : false, "suffix" : "" }, { "dropping-particle" : "", "family" : "Joussaume", "given" : "S", "non-dropping-particle" : "", "parse-names" : false, "suffix" : "" }, { "dropping-particle" : "", "family" : "Kageyama", "given" : "M", "non-dropping-particle" : "", "parse-names" : false, "suffix" : "" }, { "dropping-particle" : "", "family" : "Krinner", "given" : "G", "non-dropping-particle" : "", "parse-names" : false, "suffix" : "" }, { "dropping-particle" : "", "family" : "Labetoulle", "given" : "S", "non-dropping-particle" : "", "parse-names" : false, "suffix" : "" }, { "dropping-particle" : "", "family" : "Lahellec", "given" : "A", "non-dropping-particle" : "", "parse-names" : false, "suffix" : "" }, { "dropping-particle" : "", "family" : "Lefevre", "given" : "F", "non-dropping-particle" : "", "parse-names" : false, "suffix" : "" }, { "dropping-particle" : "", "family" : "Levy", "given" : "C", "non-dropping-particle" : "", "parse-names" : false, "suffix" : "" }, { "dropping-particle" : "", "family" : "Li", "given" : "Z X", "non-dropping-particle" : "", "parse-names" : false, "suffix" : "" }, { "dropping-particle" : "", "family" : "Lloyd", "given" : "J", "non-dropping-particle" : "", "parse-names" : false, "suffix" : "" }, { "dropping-particle" : "", "family" : "Lott", "given" : "F", "non-dropping-particle" : "", "parse-names" : false, "suffix" : "" }, { "dropping-particle" : "", "family" : "Madec", "given" : "G", "non-dropping-particle" : "", "parse-names" : false, "suffix" : "" }, { "dropping-particle" : "", "family" : "Mancip", "given" : "M", "non-dropping-particle" : "", "parse-names" : false, "suffix" : "" }, { "dropping-particle" : "", "family" : "Marchand", "given" : "M", "non-dropping-particle" : "", "parse-names" : false, "suffix" : "" }, { "dropping-particle" : "", "family" : "Masson", "given" : "S", "non-dropping-particle" : "", "parse-names" : false, "suffix" : "" }, { "dropping-particle" : "", "family" : "Meurdesoif", "given" : "Y", "non-dropping-particle" : "", "parse-names" : false, "suffix" : "" }, { "dropping-particle" : "", "family" : "Mignot", "given" : "J", "non-dropping-particle" : "", "parse-names" : false, "suffix" : "" }, { "dropping-particle" : "", "family" : "Musat", "given" : "I", "non-dropping-particle" : "", "parse-names" : false, "suffix" : "" }, { "dropping-particle" : "", "family" : "Parouty", "given" : "S", "non-dropping-particle" : "", "parse-names" : false, "suffix" : "" }, { "dropping-particle" : "", "family" : "Polcher", "given" : "J", "non-dropping-particle" : "", "parse-names" : false, "suffix" : "" }, { "dropping-particle" : "", "family" : "Rio", "given" : "C", "non-dropping-particle" : "", "parse-names" : false, "suffix" : "" }, { "dropping-particle" : "", "family" : "Schulz", "given" : "M", "non-dropping-particle" : "", "parse-names" : false, "suffix" : "" }, { "dropping-particle" : "", "family" : "Swingedouw", "given" : "D", "non-dropping-particle" : "", "parse-names" : false, "suffix" : "" }, { "dropping-particle" : "", "family" : "Szopa", "given" : "S", "non-dropping-particle" : "", "parse-names" : false, "suffix" : "" }, { "dropping-particle" : "", "family" : "Talandier", "given" : "C", "non-dropping-particle" : "", "parse-names" : false, "suffix" : "" }, { "dropping-particle" : "", "family" : "Terray", "given" : "P", "non-dropping-particle" : "", "parse-names" : false, "suffix" : "" }, { "dropping-particle" : "", "family" : "Viovy", "given" : "N", "non-dropping-particle" : "", "parse-names" : false, "suffix" : "" }, { "dropping-particle" : "", "family" : "Vuichard", "given" : "N", "non-dropping-particle" : "", "parse-names" : false, "suffix" : "" } ], "container-title" : "Climate Dynamics", "id" : "ITEM-1", "issue" : "9-10", "issued" : { "date-parts" : [ [ "2013" ] ] }, "page" : "2123-2165", "title" : "Climate change projections using the IPSL-CM5 Earth System Model : from CMIP3 to CMIP5", "type" : "article-journal", "volume" : "40" }, "uris" : [ "http://www.mendeley.com/documents/?uuid=b0ca371a-54ef-42e3-b967-a149152b9209" ] } ], "mendeley" : { "formattedCitation" : "(Dufresne et al. 2013)", "plainTextFormattedCitation" : "(Dufresne et al. 2013)", "previouslyFormattedCitation" : "(Dufresne et al. 2013)" }, "properties" : { "noteIndex" : 0 }, "schema" : "https://github.com/citation-style-language/schema/raw/master/csl-citation.json" }</w:instrText>
      </w:r>
      <w:r w:rsidR="00061C62">
        <w:rPr>
          <w:rFonts w:eastAsia="Times New Roman" w:cs="Times"/>
          <w:color w:val="000000"/>
          <w:sz w:val="24"/>
          <w:szCs w:val="24"/>
        </w:rPr>
        <w:fldChar w:fldCharType="separate"/>
      </w:r>
      <w:r w:rsidR="00061C62" w:rsidRPr="00061C62">
        <w:rPr>
          <w:rFonts w:eastAsia="Times New Roman" w:cs="Times"/>
          <w:noProof/>
          <w:color w:val="000000"/>
          <w:sz w:val="24"/>
          <w:szCs w:val="24"/>
        </w:rPr>
        <w:t>(Dufresne et al. 2013)</w:t>
      </w:r>
      <w:r w:rsidR="00061C62">
        <w:rPr>
          <w:rFonts w:eastAsia="Times New Roman" w:cs="Times"/>
          <w:color w:val="000000"/>
          <w:sz w:val="24"/>
          <w:szCs w:val="24"/>
        </w:rPr>
        <w:fldChar w:fldCharType="end"/>
      </w:r>
      <w:r w:rsidR="001755FE">
        <w:rPr>
          <w:rFonts w:eastAsia="Times New Roman" w:cs="Times"/>
          <w:color w:val="000000"/>
          <w:sz w:val="24"/>
          <w:szCs w:val="24"/>
        </w:rPr>
        <w:t>)</w:t>
      </w:r>
      <w:r w:rsidR="00391FB7">
        <w:rPr>
          <w:rFonts w:eastAsia="Times New Roman" w:cs="Times"/>
          <w:color w:val="000000"/>
          <w:sz w:val="24"/>
          <w:szCs w:val="24"/>
        </w:rPr>
        <w:t>.</w:t>
      </w:r>
      <w:r w:rsidR="001755FE">
        <w:rPr>
          <w:rFonts w:eastAsia="Times New Roman" w:cs="Times"/>
          <w:color w:val="000000"/>
          <w:sz w:val="24"/>
          <w:szCs w:val="24"/>
        </w:rPr>
        <w:t xml:space="preserve"> </w:t>
      </w:r>
    </w:p>
    <w:p w14:paraId="0C599C7E" w14:textId="77777777" w:rsidR="000C3757" w:rsidRPr="000723ED" w:rsidRDefault="000C3757" w:rsidP="000723ED">
      <w:pPr>
        <w:spacing w:after="0" w:line="240" w:lineRule="auto"/>
        <w:rPr>
          <w:rFonts w:eastAsia="Times New Roman" w:cs="Times New Roman"/>
          <w:sz w:val="24"/>
          <w:szCs w:val="24"/>
        </w:rPr>
      </w:pPr>
    </w:p>
    <w:p w14:paraId="5DB51AB4"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2.2.6 Projections to species’ catch potentials and distributions</w:t>
      </w:r>
    </w:p>
    <w:p w14:paraId="07CE44B5"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2.2.6.1 Processing data for analyses</w:t>
      </w:r>
    </w:p>
    <w:p w14:paraId="0F2E9B04" w14:textId="6B8130C4"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The disaggregated species-level Sea Around Us catch (from 2.2.3) is applied to the projected changes in catch potential from DBEM (2.2.5) for years 2000 to 20</w:t>
      </w:r>
      <w:r w:rsidR="00391FB7">
        <w:rPr>
          <w:rFonts w:eastAsia="Times New Roman" w:cs="Times"/>
          <w:color w:val="000000"/>
          <w:sz w:val="24"/>
          <w:szCs w:val="24"/>
        </w:rPr>
        <w:t>97</w:t>
      </w:r>
      <w:r w:rsidR="00A31375">
        <w:rPr>
          <w:rFonts w:eastAsia="Times New Roman" w:cs="Times"/>
          <w:color w:val="000000"/>
          <w:sz w:val="24"/>
          <w:szCs w:val="24"/>
        </w:rPr>
        <w:t xml:space="preserve">. The analyses, performed in R (version 1.0.136), </w:t>
      </w:r>
      <w:r w:rsidRPr="000723ED">
        <w:rPr>
          <w:rFonts w:eastAsia="Times New Roman" w:cs="Times"/>
          <w:color w:val="000000"/>
          <w:sz w:val="24"/>
          <w:szCs w:val="24"/>
        </w:rPr>
        <w:t xml:space="preserve">were done separately for each type of fishery (large-scale and small-scale), climate models (GFDL and IPSL) and RCP scenarios (8.5 and 2.6), resulting in a spatial projections of future catch potential and species distributions. To account for possible inter-annual and decadal variability </w:t>
      </w:r>
      <w:r w:rsidR="00A31375">
        <w:rPr>
          <w:rFonts w:eastAsia="Times New Roman" w:cs="Times"/>
          <w:color w:val="000000"/>
          <w:sz w:val="24"/>
          <w:szCs w:val="24"/>
        </w:rPr>
        <w:fldChar w:fldCharType="begin" w:fldLock="1"/>
      </w:r>
      <w:r w:rsidR="00D90963">
        <w:rPr>
          <w:rFonts w:eastAsia="Times New Roman" w:cs="Times"/>
          <w:color w:val="000000"/>
          <w:sz w:val="24"/>
          <w:szCs w:val="24"/>
        </w:rPr>
        <w:instrText>ADDIN CSL_CITATION { "citationItems" : [ { "id" : "ITEM-1", "itemData" : { "author" : [ { "dropping-particle" : "", "family" : "Mantua", "given" : "N", "non-dropping-particle" : "", "parse-names" : false, "suffix" : "" }, { "dropping-particle" : "", "family" : "Hare", "given" : "S.R.", "non-dropping-particle" : "", "parse-names" : false, "suffix" : "" } ], "container-title" : "Journal of Oceanography", "id" : "ITEM-1", "issued" : { "date-parts" : [ [ "2002" ] ] }, "page" : "35-44", "title" : "The Pacific decadal oscillation", "type" : "article-journal", "volume" : "58" }, "uris" : [ "http://www.mendeley.com/documents/?uuid=6514ad09-24cf-4373-82a2-2355299e3b56" ] }, { "id" : "ITEM-2", "itemData" : { "author" : [ { "dropping-particle" : "", "family" : "Chavez", "given" : "Francisco P", "non-dropping-particle" : "", "parse-names" : false, "suffix" : "" }, { "dropping-particle" : "", "family" : "Ryan", "given" : "John", "non-dropping-particle" : "", "parse-names" : false, "suffix" : "" }, { "dropping-particle" : "", "family" : "Lluch-cota", "given" : "Salvador E", "non-dropping-particle" : "", "parse-names" : false, "suffix" : "" }, { "dropping-particle" : "", "family" : "C", "given" : "Miguel \u00d1iquen", "non-dropping-particle" : "", "parse-names" : false, "suffix" : "" } ], "id" : "ITEM-2", "issue" : "5604", "issued" : { "date-parts" : [ [ "2018" ] ] }, "page" : "217-221", "title" : "From Anchovies to Sardines and Back : Multidecadal Change in the Pacific Ocean Published by : American Association for the Advancement of Science Stable URL : http://www.jstor.org/stable/3833328", "type" : "article-journal", "volume" : "299" }, "uris" : [ "http://www.mendeley.com/documents/?uuid=db5cd8c0-490b-435b-b2a8-61a05d24d6c3" ] } ], "mendeley" : { "formattedCitation" : "(Mantua and Hare 2002; Chavez et al. 2018)", "plainTextFormattedCitation" : "(Mantua and Hare 2002; Chavez et al. 2018)", "previouslyFormattedCitation" : "(Mantua and Hare 2002; Chavez et al. 2018)" }, "properties" : { "noteIndex" : 0 }, "schema" : "https://github.com/citation-style-language/schema/raw/master/csl-citation.json" }</w:instrText>
      </w:r>
      <w:r w:rsidR="00A31375">
        <w:rPr>
          <w:rFonts w:eastAsia="Times New Roman" w:cs="Times"/>
          <w:color w:val="000000"/>
          <w:sz w:val="24"/>
          <w:szCs w:val="24"/>
        </w:rPr>
        <w:fldChar w:fldCharType="separate"/>
      </w:r>
      <w:r w:rsidR="00A31375" w:rsidRPr="00A31375">
        <w:rPr>
          <w:rFonts w:eastAsia="Times New Roman" w:cs="Times"/>
          <w:noProof/>
          <w:color w:val="000000"/>
          <w:sz w:val="24"/>
          <w:szCs w:val="24"/>
        </w:rPr>
        <w:t>(Mantua and Hare 2002; Chavez et al. 2018)</w:t>
      </w:r>
      <w:r w:rsidR="00A31375">
        <w:rPr>
          <w:rFonts w:eastAsia="Times New Roman" w:cs="Times"/>
          <w:color w:val="000000"/>
          <w:sz w:val="24"/>
          <w:szCs w:val="24"/>
        </w:rPr>
        <w:fldChar w:fldCharType="end"/>
      </w:r>
      <w:r w:rsidR="00A31375">
        <w:rPr>
          <w:rFonts w:eastAsia="Times New Roman" w:cs="Times"/>
          <w:color w:val="000000"/>
          <w:sz w:val="24"/>
          <w:szCs w:val="24"/>
        </w:rPr>
        <w:t>,</w:t>
      </w:r>
      <w:r w:rsidRPr="000723ED">
        <w:rPr>
          <w:rFonts w:eastAsia="Times New Roman" w:cs="Times"/>
          <w:color w:val="000000"/>
          <w:sz w:val="24"/>
          <w:szCs w:val="24"/>
        </w:rPr>
        <w:t xml:space="preserve"> a 20-year moving span was averaged, resulting in a time period ranging from 2000 (1991-</w:t>
      </w:r>
      <w:r w:rsidR="00391FB7">
        <w:rPr>
          <w:rFonts w:eastAsia="Times New Roman" w:cs="Times"/>
          <w:color w:val="000000"/>
          <w:sz w:val="24"/>
          <w:szCs w:val="24"/>
        </w:rPr>
        <w:t>2010) to 2087 (2080-</w:t>
      </w:r>
      <w:commentRangeStart w:id="4"/>
      <w:r w:rsidR="00391FB7">
        <w:rPr>
          <w:rFonts w:eastAsia="Times New Roman" w:cs="Times"/>
          <w:color w:val="000000"/>
          <w:sz w:val="24"/>
          <w:szCs w:val="24"/>
        </w:rPr>
        <w:t>2097</w:t>
      </w:r>
      <w:commentRangeEnd w:id="4"/>
      <w:r w:rsidR="00F137A7">
        <w:rPr>
          <w:rStyle w:val="CommentReference"/>
        </w:rPr>
        <w:commentReference w:id="4"/>
      </w:r>
      <w:r w:rsidRPr="000723ED">
        <w:rPr>
          <w:rFonts w:eastAsia="Times New Roman" w:cs="Times"/>
          <w:color w:val="000000"/>
          <w:sz w:val="24"/>
          <w:szCs w:val="24"/>
        </w:rPr>
        <w:t>).</w:t>
      </w:r>
      <w:r w:rsidR="00A31375">
        <w:rPr>
          <w:rFonts w:eastAsia="Times New Roman" w:cs="Times"/>
          <w:color w:val="000000"/>
          <w:sz w:val="24"/>
          <w:szCs w:val="24"/>
        </w:rPr>
        <w:t xml:space="preserve"> </w:t>
      </w:r>
    </w:p>
    <w:p w14:paraId="09FD91F8"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 xml:space="preserve"> </w:t>
      </w:r>
    </w:p>
    <w:p w14:paraId="5FD57C55"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t>2.2.6.2 Changes in species’ catch potential</w:t>
      </w:r>
    </w:p>
    <w:p w14:paraId="1C0FAD49" w14:textId="0C2E0FF9"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Using the above processed catch potentials, catch potentials in each EEZ, for each RCP scenario, earth system model and LSF/SSF were plotted in a map to visualize the percentage changes in catch poten</w:t>
      </w:r>
      <w:r w:rsidR="00F137A7">
        <w:rPr>
          <w:rFonts w:eastAsia="Times New Roman" w:cs="Times"/>
          <w:color w:val="000000"/>
          <w:sz w:val="24"/>
          <w:szCs w:val="24"/>
        </w:rPr>
        <w:t>tial between year 2087 and 2000</w:t>
      </w:r>
      <w:r w:rsidRPr="000723ED">
        <w:rPr>
          <w:rFonts w:eastAsia="Times New Roman" w:cs="Times"/>
          <w:color w:val="000000"/>
          <w:sz w:val="24"/>
          <w:szCs w:val="24"/>
        </w:rPr>
        <w:t>. The top 10 exploited species were also isolated and analyzed separately to observe catch trends.</w:t>
      </w:r>
    </w:p>
    <w:p w14:paraId="20778C48" w14:textId="77777777" w:rsidR="00F50AD3" w:rsidRPr="000723ED" w:rsidRDefault="00F50AD3" w:rsidP="000723ED">
      <w:pPr>
        <w:spacing w:after="0" w:line="240" w:lineRule="auto"/>
        <w:rPr>
          <w:rFonts w:eastAsia="Times New Roman" w:cs="Times New Roman"/>
          <w:sz w:val="24"/>
          <w:szCs w:val="24"/>
        </w:rPr>
      </w:pPr>
    </w:p>
    <w:p w14:paraId="254D79EE"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rPr>
        <w:lastRenderedPageBreak/>
        <w:t xml:space="preserve">2.2.6.3 Changes in species’ distributions (richness and </w:t>
      </w:r>
      <w:commentRangeStart w:id="5"/>
      <w:r w:rsidRPr="000723ED">
        <w:rPr>
          <w:rFonts w:eastAsia="Times New Roman" w:cs="Times"/>
          <w:color w:val="000000"/>
          <w:sz w:val="24"/>
          <w:szCs w:val="24"/>
        </w:rPr>
        <w:t>turnover</w:t>
      </w:r>
      <w:commentRangeEnd w:id="5"/>
      <w:r w:rsidR="00F137A7">
        <w:rPr>
          <w:rStyle w:val="CommentReference"/>
        </w:rPr>
        <w:commentReference w:id="5"/>
      </w:r>
      <w:r w:rsidRPr="000723ED">
        <w:rPr>
          <w:rFonts w:eastAsia="Times New Roman" w:cs="Times"/>
          <w:color w:val="000000"/>
          <w:sz w:val="24"/>
          <w:szCs w:val="24"/>
        </w:rPr>
        <w:t>)</w:t>
      </w:r>
    </w:p>
    <w:p w14:paraId="284B55C9" w14:textId="2995CE11"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Subsequently, species diversity (richness) is analyzed for the PNA region. On an individual species basis, the spatial results from above were modified to reflect presence of species (‘1’) and absence of species (‘0’). The difference between future and present can be taken to illustrate the changes in species occurrence in each 0.5 x 0.5 cell. The results can be summed for all species to show the absolute changes within the PNA region.</w:t>
      </w:r>
    </w:p>
    <w:p w14:paraId="4F59BE83" w14:textId="40EE7870" w:rsidR="00AF647B" w:rsidRDefault="00AF647B" w:rsidP="000723ED">
      <w:pPr>
        <w:spacing w:after="0" w:line="240" w:lineRule="auto"/>
        <w:rPr>
          <w:rFonts w:eastAsia="Times New Roman" w:cs="Times"/>
          <w:color w:val="000000"/>
          <w:sz w:val="24"/>
          <w:szCs w:val="24"/>
        </w:rPr>
      </w:pPr>
    </w:p>
    <w:p w14:paraId="178F3A28" w14:textId="23E165EA" w:rsidR="00AF647B" w:rsidRPr="000723ED" w:rsidRDefault="00AF647B" w:rsidP="000723ED">
      <w:pPr>
        <w:spacing w:after="0" w:line="240" w:lineRule="auto"/>
        <w:rPr>
          <w:rFonts w:eastAsia="Times New Roman" w:cs="Times New Roman"/>
          <w:sz w:val="24"/>
          <w:szCs w:val="24"/>
        </w:rPr>
      </w:pPr>
      <w:r>
        <w:rPr>
          <w:rFonts w:eastAsia="Times New Roman" w:cs="Times"/>
          <w:color w:val="000000"/>
          <w:sz w:val="24"/>
          <w:szCs w:val="24"/>
        </w:rPr>
        <w:t>While species richness shows the change in the absolute number of species in a region, it can fail to capture the turnover of specific species. Species turnover is implemented</w:t>
      </w:r>
      <w:r w:rsidR="00F137A7">
        <w:rPr>
          <w:rFonts w:eastAsia="Times New Roman" w:cs="Times"/>
          <w:color w:val="000000"/>
          <w:sz w:val="24"/>
          <w:szCs w:val="24"/>
        </w:rPr>
        <w:t>…</w:t>
      </w:r>
    </w:p>
    <w:p w14:paraId="6D26CDF1" w14:textId="7EB097AD" w:rsidR="000723ED" w:rsidRDefault="000723ED" w:rsidP="000723ED">
      <w:pPr>
        <w:spacing w:after="0" w:line="240" w:lineRule="auto"/>
        <w:rPr>
          <w:rFonts w:eastAsia="Times New Roman" w:cs="Times New Roman"/>
          <w:sz w:val="24"/>
          <w:szCs w:val="24"/>
        </w:rPr>
      </w:pPr>
    </w:p>
    <w:p w14:paraId="57B7BD7C" w14:textId="77777777" w:rsidR="00A31375" w:rsidRPr="000723ED" w:rsidRDefault="00A31375" w:rsidP="000723ED">
      <w:pPr>
        <w:spacing w:after="0" w:line="240" w:lineRule="auto"/>
        <w:rPr>
          <w:rFonts w:eastAsia="Times New Roman" w:cs="Times New Roman"/>
          <w:sz w:val="24"/>
          <w:szCs w:val="24"/>
        </w:rPr>
      </w:pPr>
    </w:p>
    <w:p w14:paraId="04B79329" w14:textId="3EED1EC8"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2.3 Results</w:t>
      </w:r>
    </w:p>
    <w:p w14:paraId="6F774873" w14:textId="77777777" w:rsidR="00190335" w:rsidRPr="000723ED" w:rsidRDefault="00190335" w:rsidP="000723ED">
      <w:pPr>
        <w:spacing w:after="0" w:line="240" w:lineRule="auto"/>
        <w:rPr>
          <w:rFonts w:eastAsia="Times New Roman" w:cs="Times New Roman"/>
          <w:sz w:val="24"/>
          <w:szCs w:val="24"/>
        </w:rPr>
      </w:pPr>
    </w:p>
    <w:p w14:paraId="2A646DD6" w14:textId="132F328B" w:rsidR="005D18DE" w:rsidRPr="000723ED" w:rsidRDefault="005D18DE" w:rsidP="005D18DE">
      <w:pPr>
        <w:spacing w:after="0" w:line="240" w:lineRule="auto"/>
        <w:rPr>
          <w:rFonts w:eastAsia="Times New Roman" w:cs="Times New Roman"/>
          <w:sz w:val="24"/>
          <w:szCs w:val="24"/>
        </w:rPr>
      </w:pPr>
      <w:r w:rsidRPr="000723ED">
        <w:rPr>
          <w:rFonts w:eastAsia="Times New Roman" w:cs="Times"/>
          <w:color w:val="000000"/>
          <w:sz w:val="24"/>
          <w:szCs w:val="24"/>
          <w:u w:val="single"/>
        </w:rPr>
        <w:t>PNA region</w:t>
      </w:r>
    </w:p>
    <w:p w14:paraId="69D67598" w14:textId="77777777" w:rsidR="005D18DE" w:rsidRPr="000723ED" w:rsidRDefault="005D18DE" w:rsidP="005D18DE">
      <w:pPr>
        <w:spacing w:after="0" w:line="240" w:lineRule="auto"/>
        <w:rPr>
          <w:rFonts w:eastAsia="Times New Roman" w:cs="Times New Roman"/>
          <w:sz w:val="24"/>
          <w:szCs w:val="24"/>
        </w:rPr>
      </w:pPr>
    </w:p>
    <w:p w14:paraId="636A33AA" w14:textId="65857184" w:rsidR="005D18DE" w:rsidRPr="000723ED" w:rsidRDefault="006F6229" w:rsidP="005D18DE">
      <w:pPr>
        <w:spacing w:after="0" w:line="240" w:lineRule="auto"/>
        <w:rPr>
          <w:rFonts w:eastAsia="Times New Roman" w:cs="Times New Roman"/>
          <w:sz w:val="24"/>
          <w:szCs w:val="24"/>
        </w:rPr>
      </w:pPr>
      <w:r>
        <w:rPr>
          <w:rFonts w:eastAsia="Times New Roman" w:cs="Times"/>
          <w:color w:val="000000"/>
          <w:sz w:val="24"/>
          <w:szCs w:val="24"/>
          <w:u w:val="single"/>
        </w:rPr>
        <w:t>C</w:t>
      </w:r>
      <w:r w:rsidR="005D18DE" w:rsidRPr="000723ED">
        <w:rPr>
          <w:rFonts w:eastAsia="Times New Roman" w:cs="Times"/>
          <w:color w:val="000000"/>
          <w:sz w:val="24"/>
          <w:szCs w:val="24"/>
          <w:u w:val="single"/>
        </w:rPr>
        <w:t>hanges in catch potential</w:t>
      </w:r>
      <w:r>
        <w:rPr>
          <w:rFonts w:eastAsia="Times New Roman" w:cs="Times"/>
          <w:color w:val="000000"/>
          <w:sz w:val="24"/>
          <w:szCs w:val="24"/>
          <w:u w:val="single"/>
        </w:rPr>
        <w:t>s</w:t>
      </w:r>
    </w:p>
    <w:p w14:paraId="7C4CECBA" w14:textId="6DE675A0" w:rsidR="005D18DE" w:rsidRPr="000723ED" w:rsidRDefault="005D18DE" w:rsidP="005D18DE">
      <w:pPr>
        <w:spacing w:after="0" w:line="240" w:lineRule="auto"/>
        <w:rPr>
          <w:rFonts w:eastAsia="Times New Roman" w:cs="Times New Roman"/>
          <w:sz w:val="24"/>
          <w:szCs w:val="24"/>
        </w:rPr>
      </w:pPr>
      <w:r w:rsidRPr="000723ED">
        <w:rPr>
          <w:rFonts w:eastAsia="Times New Roman" w:cs="Times"/>
          <w:color w:val="000000"/>
          <w:sz w:val="24"/>
          <w:szCs w:val="24"/>
        </w:rPr>
        <w:t xml:space="preserve">Overall in the PNA region for the time period 1990-2087, </w:t>
      </w:r>
      <w:r w:rsidR="006F6229">
        <w:rPr>
          <w:rFonts w:eastAsia="Times New Roman" w:cs="Times"/>
          <w:color w:val="000000"/>
          <w:sz w:val="24"/>
          <w:szCs w:val="24"/>
        </w:rPr>
        <w:t xml:space="preserve">the catch potential for </w:t>
      </w:r>
      <w:r w:rsidRPr="000723ED">
        <w:rPr>
          <w:rFonts w:eastAsia="Times New Roman" w:cs="Times"/>
          <w:color w:val="000000"/>
          <w:sz w:val="24"/>
          <w:szCs w:val="24"/>
        </w:rPr>
        <w:t xml:space="preserve">LSF </w:t>
      </w:r>
      <w:r w:rsidR="006F6229">
        <w:rPr>
          <w:rFonts w:eastAsia="Times New Roman" w:cs="Times"/>
          <w:color w:val="000000"/>
          <w:sz w:val="24"/>
          <w:szCs w:val="24"/>
        </w:rPr>
        <w:t>are projected</w:t>
      </w:r>
      <w:r w:rsidRPr="000723ED">
        <w:rPr>
          <w:rFonts w:eastAsia="Times New Roman" w:cs="Times"/>
          <w:color w:val="000000"/>
          <w:sz w:val="24"/>
          <w:szCs w:val="24"/>
        </w:rPr>
        <w:t xml:space="preserve"> </w:t>
      </w:r>
      <w:r w:rsidR="006F6229">
        <w:rPr>
          <w:rFonts w:eastAsia="Times New Roman" w:cs="Times"/>
          <w:color w:val="000000"/>
          <w:sz w:val="24"/>
          <w:szCs w:val="24"/>
        </w:rPr>
        <w:t>to</w:t>
      </w:r>
      <w:r w:rsidRPr="000723ED">
        <w:rPr>
          <w:rFonts w:eastAsia="Times New Roman" w:cs="Times"/>
          <w:color w:val="000000"/>
          <w:sz w:val="24"/>
          <w:szCs w:val="24"/>
        </w:rPr>
        <w:t xml:space="preserve"> decline </w:t>
      </w:r>
      <w:r w:rsidR="006F6229" w:rsidRPr="000723ED">
        <w:rPr>
          <w:rFonts w:eastAsia="Times New Roman" w:cs="Times"/>
          <w:color w:val="000000"/>
          <w:sz w:val="24"/>
          <w:szCs w:val="24"/>
        </w:rPr>
        <w:t>(RCP 2.6: -7.16%; RCP 8.5: -10.7%)</w:t>
      </w:r>
      <w:r w:rsidR="006F6229">
        <w:rPr>
          <w:rFonts w:eastAsia="Times New Roman" w:cs="Times"/>
          <w:color w:val="000000"/>
          <w:sz w:val="24"/>
          <w:szCs w:val="24"/>
        </w:rPr>
        <w:t>. Contrastingly, the catch potential for SSF</w:t>
      </w:r>
      <w:r w:rsidR="006F6229" w:rsidRPr="000723ED">
        <w:rPr>
          <w:rFonts w:eastAsia="Times New Roman" w:cs="Times"/>
          <w:color w:val="000000"/>
          <w:sz w:val="24"/>
          <w:szCs w:val="24"/>
        </w:rPr>
        <w:t xml:space="preserve"> </w:t>
      </w:r>
      <w:r w:rsidR="006F6229">
        <w:rPr>
          <w:rFonts w:eastAsia="Times New Roman" w:cs="Times"/>
          <w:color w:val="000000"/>
          <w:sz w:val="24"/>
          <w:szCs w:val="24"/>
        </w:rPr>
        <w:t>are projected to increase in the same time period</w:t>
      </w:r>
      <w:r w:rsidRPr="000723ED">
        <w:rPr>
          <w:rFonts w:eastAsia="Times New Roman" w:cs="Times"/>
          <w:color w:val="000000"/>
          <w:sz w:val="24"/>
          <w:szCs w:val="24"/>
        </w:rPr>
        <w:t xml:space="preserve"> (RCP </w:t>
      </w:r>
      <w:r w:rsidR="006F6229">
        <w:rPr>
          <w:rFonts w:eastAsia="Times New Roman" w:cs="Times"/>
          <w:color w:val="000000"/>
          <w:sz w:val="24"/>
          <w:szCs w:val="24"/>
        </w:rPr>
        <w:t xml:space="preserve">2.6: +1.65%; RCP 8.5: +16.65%) (Figure </w:t>
      </w:r>
      <w:r w:rsidR="00F137A7">
        <w:rPr>
          <w:rFonts w:eastAsia="Times New Roman" w:cs="Times"/>
          <w:color w:val="000000"/>
          <w:sz w:val="24"/>
          <w:szCs w:val="24"/>
        </w:rPr>
        <w:t>2</w:t>
      </w:r>
      <w:r w:rsidR="006F6229">
        <w:rPr>
          <w:rFonts w:eastAsia="Times New Roman" w:cs="Times"/>
          <w:color w:val="000000"/>
          <w:sz w:val="24"/>
          <w:szCs w:val="24"/>
        </w:rPr>
        <w:t>).</w:t>
      </w:r>
    </w:p>
    <w:p w14:paraId="2E2291F5" w14:textId="77777777" w:rsidR="005D18DE" w:rsidRPr="000723ED" w:rsidRDefault="005D18DE" w:rsidP="005D18DE">
      <w:pPr>
        <w:spacing w:after="0" w:line="240" w:lineRule="auto"/>
        <w:rPr>
          <w:rFonts w:eastAsia="Times New Roman" w:cs="Times New Roman"/>
          <w:sz w:val="24"/>
          <w:szCs w:val="24"/>
        </w:rPr>
      </w:pPr>
    </w:p>
    <w:p w14:paraId="7F463D8A" w14:textId="147A8EE7" w:rsidR="005D18DE" w:rsidRDefault="005D18DE" w:rsidP="005D18DE">
      <w:pPr>
        <w:spacing w:after="0" w:line="240" w:lineRule="auto"/>
        <w:rPr>
          <w:rFonts w:eastAsia="Times New Roman" w:cs="Times"/>
          <w:color w:val="000000"/>
          <w:sz w:val="24"/>
          <w:szCs w:val="24"/>
        </w:rPr>
      </w:pPr>
      <w:r w:rsidRPr="000723ED">
        <w:rPr>
          <w:rFonts w:eastAsia="Times New Roman" w:cs="Times"/>
          <w:color w:val="000000"/>
          <w:sz w:val="24"/>
          <w:szCs w:val="24"/>
        </w:rPr>
        <w:t xml:space="preserve">While LSF experiences an overall </w:t>
      </w:r>
      <w:r w:rsidR="007D2F09">
        <w:rPr>
          <w:rFonts w:eastAsia="Times New Roman" w:cs="Times"/>
          <w:color w:val="000000"/>
          <w:sz w:val="24"/>
          <w:szCs w:val="24"/>
        </w:rPr>
        <w:t>reduction</w:t>
      </w:r>
      <w:r w:rsidRPr="000723ED">
        <w:rPr>
          <w:rFonts w:eastAsia="Times New Roman" w:cs="Times"/>
          <w:color w:val="000000"/>
          <w:sz w:val="24"/>
          <w:szCs w:val="24"/>
        </w:rPr>
        <w:t xml:space="preserve"> in </w:t>
      </w:r>
      <w:r w:rsidR="007D2F09">
        <w:rPr>
          <w:rFonts w:eastAsia="Times New Roman" w:cs="Times"/>
          <w:color w:val="000000"/>
          <w:sz w:val="24"/>
          <w:szCs w:val="24"/>
        </w:rPr>
        <w:t xml:space="preserve">its </w:t>
      </w:r>
      <w:r w:rsidRPr="000723ED">
        <w:rPr>
          <w:rFonts w:eastAsia="Times New Roman" w:cs="Times"/>
          <w:color w:val="000000"/>
          <w:sz w:val="24"/>
          <w:szCs w:val="24"/>
        </w:rPr>
        <w:t xml:space="preserve">catch potential, on an individual species basis, a majority of LSF species </w:t>
      </w:r>
      <w:r w:rsidR="007D2F09">
        <w:rPr>
          <w:rFonts w:eastAsia="Times New Roman" w:cs="Times"/>
          <w:color w:val="000000"/>
          <w:sz w:val="24"/>
          <w:szCs w:val="24"/>
        </w:rPr>
        <w:t>(65.1%) are projected to</w:t>
      </w:r>
      <w:r w:rsidR="0093190F">
        <w:rPr>
          <w:rFonts w:eastAsia="Times New Roman" w:cs="Times"/>
          <w:color w:val="000000"/>
          <w:sz w:val="24"/>
          <w:szCs w:val="24"/>
        </w:rPr>
        <w:t xml:space="preserve"> exhibit</w:t>
      </w:r>
      <w:r w:rsidR="007D2F09">
        <w:rPr>
          <w:rFonts w:eastAsia="Times New Roman" w:cs="Times"/>
          <w:color w:val="000000"/>
          <w:sz w:val="24"/>
          <w:szCs w:val="24"/>
        </w:rPr>
        <w:t xml:space="preserve"> </w:t>
      </w:r>
      <w:r w:rsidRPr="000723ED">
        <w:rPr>
          <w:rFonts w:eastAsia="Times New Roman" w:cs="Times"/>
          <w:color w:val="000000"/>
          <w:sz w:val="24"/>
          <w:szCs w:val="24"/>
        </w:rPr>
        <w:t>increase</w:t>
      </w:r>
      <w:r w:rsidR="0093190F">
        <w:rPr>
          <w:rFonts w:eastAsia="Times New Roman" w:cs="Times"/>
          <w:color w:val="000000"/>
          <w:sz w:val="24"/>
          <w:szCs w:val="24"/>
        </w:rPr>
        <w:t>s</w:t>
      </w:r>
      <w:r w:rsidRPr="000723ED">
        <w:rPr>
          <w:rFonts w:eastAsia="Times New Roman" w:cs="Times"/>
          <w:color w:val="000000"/>
          <w:sz w:val="24"/>
          <w:szCs w:val="24"/>
        </w:rPr>
        <w:t xml:space="preserve"> in </w:t>
      </w:r>
      <w:r w:rsidR="0093190F">
        <w:rPr>
          <w:rFonts w:eastAsia="Times New Roman" w:cs="Times"/>
          <w:color w:val="000000"/>
          <w:sz w:val="24"/>
          <w:szCs w:val="24"/>
        </w:rPr>
        <w:t xml:space="preserve">its </w:t>
      </w:r>
      <w:r w:rsidRPr="000723ED">
        <w:rPr>
          <w:rFonts w:eastAsia="Times New Roman" w:cs="Times"/>
          <w:color w:val="000000"/>
          <w:sz w:val="24"/>
          <w:szCs w:val="24"/>
        </w:rPr>
        <w:t xml:space="preserve">catch potential (RCP 2.6: n = 185; RCP 8.5, n = 173). Likewise, </w:t>
      </w:r>
      <w:r w:rsidR="0093190F">
        <w:rPr>
          <w:rFonts w:eastAsia="Times New Roman" w:cs="Times"/>
          <w:color w:val="000000"/>
          <w:sz w:val="24"/>
          <w:szCs w:val="24"/>
        </w:rPr>
        <w:t xml:space="preserve">the </w:t>
      </w:r>
      <w:r w:rsidRPr="000723ED">
        <w:rPr>
          <w:rFonts w:eastAsia="Times New Roman" w:cs="Times"/>
          <w:color w:val="000000"/>
          <w:sz w:val="24"/>
          <w:szCs w:val="24"/>
        </w:rPr>
        <w:t xml:space="preserve">majority (54.8%) of </w:t>
      </w:r>
      <w:r w:rsidR="0093190F">
        <w:rPr>
          <w:rFonts w:eastAsia="Times New Roman" w:cs="Times"/>
          <w:color w:val="000000"/>
          <w:sz w:val="24"/>
          <w:szCs w:val="24"/>
        </w:rPr>
        <w:t xml:space="preserve">exploited </w:t>
      </w:r>
      <w:r w:rsidRPr="000723ED">
        <w:rPr>
          <w:rFonts w:eastAsia="Times New Roman" w:cs="Times"/>
          <w:color w:val="000000"/>
          <w:sz w:val="24"/>
          <w:szCs w:val="24"/>
        </w:rPr>
        <w:t>species</w:t>
      </w:r>
      <w:r w:rsidR="0093190F">
        <w:rPr>
          <w:rFonts w:eastAsia="Times New Roman" w:cs="Times"/>
          <w:color w:val="000000"/>
          <w:sz w:val="24"/>
          <w:szCs w:val="24"/>
        </w:rPr>
        <w:t xml:space="preserve"> by the SSF are projected to increase in its catch potential between 2000 and 2087</w:t>
      </w:r>
      <w:r w:rsidRPr="000723ED">
        <w:rPr>
          <w:rFonts w:eastAsia="Times New Roman" w:cs="Times"/>
          <w:color w:val="000000"/>
          <w:sz w:val="24"/>
          <w:szCs w:val="24"/>
        </w:rPr>
        <w:t xml:space="preserve"> (RCP 2.6: n = 134; RCP 8.5, n = 152). </w:t>
      </w:r>
    </w:p>
    <w:p w14:paraId="1721C0C2" w14:textId="04EC8D99" w:rsidR="007D2F09" w:rsidRDefault="007D2F09" w:rsidP="005D18DE">
      <w:pPr>
        <w:spacing w:after="0" w:line="240" w:lineRule="auto"/>
        <w:rPr>
          <w:rFonts w:eastAsia="Times New Roman" w:cs="Times"/>
          <w:color w:val="000000"/>
          <w:sz w:val="24"/>
          <w:szCs w:val="24"/>
        </w:rPr>
      </w:pPr>
    </w:p>
    <w:p w14:paraId="66C21A1D" w14:textId="461825C1" w:rsidR="00B260A5" w:rsidRDefault="007D2F09" w:rsidP="00B260A5">
      <w:pPr>
        <w:spacing w:after="0" w:line="240" w:lineRule="auto"/>
        <w:rPr>
          <w:rFonts w:eastAsia="Times New Roman" w:cs="Times"/>
          <w:color w:val="000000"/>
          <w:sz w:val="24"/>
          <w:szCs w:val="24"/>
        </w:rPr>
      </w:pPr>
      <w:r>
        <w:rPr>
          <w:rFonts w:eastAsia="Times New Roman" w:cs="Times"/>
          <w:color w:val="000000"/>
          <w:sz w:val="24"/>
          <w:szCs w:val="24"/>
        </w:rPr>
        <w:t>Despite these general increases</w:t>
      </w:r>
      <w:r w:rsidR="0093190F">
        <w:rPr>
          <w:rFonts w:eastAsia="Times New Roman" w:cs="Times"/>
          <w:color w:val="000000"/>
          <w:sz w:val="24"/>
          <w:szCs w:val="24"/>
        </w:rPr>
        <w:t xml:space="preserve"> in catch potential</w:t>
      </w:r>
      <w:r w:rsidR="009C385D">
        <w:rPr>
          <w:rFonts w:eastAsia="Times New Roman" w:cs="Times"/>
          <w:color w:val="000000"/>
          <w:sz w:val="24"/>
          <w:szCs w:val="24"/>
        </w:rPr>
        <w:t>s</w:t>
      </w:r>
      <w:r w:rsidR="0093190F">
        <w:rPr>
          <w:rFonts w:eastAsia="Times New Roman" w:cs="Times"/>
          <w:color w:val="000000"/>
          <w:sz w:val="24"/>
          <w:szCs w:val="24"/>
        </w:rPr>
        <w:t xml:space="preserve"> observed</w:t>
      </w:r>
      <w:r>
        <w:rPr>
          <w:rFonts w:eastAsia="Times New Roman" w:cs="Times"/>
          <w:color w:val="000000"/>
          <w:sz w:val="24"/>
          <w:szCs w:val="24"/>
        </w:rPr>
        <w:t xml:space="preserve"> </w:t>
      </w:r>
      <w:r w:rsidR="0093190F">
        <w:rPr>
          <w:rFonts w:eastAsia="Times New Roman" w:cs="Times"/>
          <w:color w:val="000000"/>
          <w:sz w:val="24"/>
          <w:szCs w:val="24"/>
        </w:rPr>
        <w:t>across the majority of exploited species in the PNA region</w:t>
      </w:r>
      <w:r>
        <w:rPr>
          <w:rFonts w:eastAsia="Times New Roman" w:cs="Times"/>
          <w:color w:val="000000"/>
          <w:sz w:val="24"/>
          <w:szCs w:val="24"/>
        </w:rPr>
        <w:t xml:space="preserve">, </w:t>
      </w:r>
      <w:r w:rsidR="001A55A1">
        <w:rPr>
          <w:rFonts w:eastAsia="Times New Roman" w:cs="Times"/>
          <w:color w:val="000000"/>
          <w:sz w:val="24"/>
          <w:szCs w:val="24"/>
        </w:rPr>
        <w:t xml:space="preserve">it is important to note that </w:t>
      </w:r>
      <w:r>
        <w:rPr>
          <w:rFonts w:eastAsia="Times New Roman" w:cs="Times"/>
          <w:color w:val="000000"/>
          <w:sz w:val="24"/>
          <w:szCs w:val="24"/>
        </w:rPr>
        <w:t xml:space="preserve">the </w:t>
      </w:r>
      <w:r w:rsidR="00D2515F">
        <w:rPr>
          <w:rFonts w:eastAsia="Times New Roman" w:cs="Times"/>
          <w:color w:val="000000"/>
          <w:sz w:val="24"/>
          <w:szCs w:val="24"/>
        </w:rPr>
        <w:t>results are largel</w:t>
      </w:r>
      <w:r w:rsidR="0093190F">
        <w:rPr>
          <w:rFonts w:eastAsia="Times New Roman" w:cs="Times"/>
          <w:color w:val="000000"/>
          <w:sz w:val="24"/>
          <w:szCs w:val="24"/>
        </w:rPr>
        <w:t xml:space="preserve">y </w:t>
      </w:r>
      <w:r>
        <w:rPr>
          <w:rFonts w:eastAsia="Times New Roman" w:cs="Times"/>
          <w:color w:val="000000"/>
          <w:sz w:val="24"/>
          <w:szCs w:val="24"/>
        </w:rPr>
        <w:t xml:space="preserve">dominated by a few </w:t>
      </w:r>
      <w:r w:rsidR="00D2515F">
        <w:rPr>
          <w:rFonts w:eastAsia="Times New Roman" w:cs="Times"/>
          <w:color w:val="000000"/>
          <w:sz w:val="24"/>
          <w:szCs w:val="24"/>
        </w:rPr>
        <w:t>key</w:t>
      </w:r>
      <w:r>
        <w:rPr>
          <w:rFonts w:eastAsia="Times New Roman" w:cs="Times"/>
          <w:color w:val="000000"/>
          <w:sz w:val="24"/>
          <w:szCs w:val="24"/>
        </w:rPr>
        <w:t xml:space="preserve"> species</w:t>
      </w:r>
      <w:r w:rsidR="00B260A5">
        <w:rPr>
          <w:rFonts w:eastAsia="Times New Roman" w:cs="Times"/>
          <w:color w:val="000000"/>
          <w:sz w:val="24"/>
          <w:szCs w:val="24"/>
        </w:rPr>
        <w:t xml:space="preserve"> in both sectors</w:t>
      </w:r>
      <w:r w:rsidR="009C385D">
        <w:rPr>
          <w:rFonts w:eastAsia="Times New Roman" w:cs="Times"/>
          <w:color w:val="000000"/>
          <w:sz w:val="24"/>
          <w:szCs w:val="24"/>
        </w:rPr>
        <w:t xml:space="preserve"> that constitutes a high proportion of the catch</w:t>
      </w:r>
      <w:r w:rsidR="00D2515F">
        <w:rPr>
          <w:rFonts w:eastAsia="Times New Roman" w:cs="Times"/>
          <w:color w:val="000000"/>
          <w:sz w:val="24"/>
          <w:szCs w:val="24"/>
        </w:rPr>
        <w:t>.</w:t>
      </w:r>
      <w:r w:rsidR="009C385D">
        <w:rPr>
          <w:rFonts w:eastAsia="Times New Roman" w:cs="Times"/>
          <w:color w:val="000000"/>
          <w:sz w:val="24"/>
          <w:szCs w:val="24"/>
        </w:rPr>
        <w:t xml:space="preserve"> </w:t>
      </w:r>
      <w:r w:rsidR="00B260A5" w:rsidRPr="000723ED">
        <w:rPr>
          <w:rFonts w:eastAsia="Times New Roman" w:cs="Times"/>
          <w:color w:val="000000"/>
          <w:sz w:val="24"/>
          <w:szCs w:val="24"/>
        </w:rPr>
        <w:t xml:space="preserve">Figure </w:t>
      </w:r>
      <w:r w:rsidR="00F137A7">
        <w:rPr>
          <w:rFonts w:eastAsia="Times New Roman" w:cs="Times"/>
          <w:color w:val="000000"/>
          <w:sz w:val="24"/>
          <w:szCs w:val="24"/>
        </w:rPr>
        <w:t>3</w:t>
      </w:r>
      <w:r w:rsidR="00B260A5" w:rsidRPr="000723ED">
        <w:rPr>
          <w:rFonts w:eastAsia="Times New Roman" w:cs="Times"/>
          <w:color w:val="000000"/>
          <w:sz w:val="24"/>
          <w:szCs w:val="24"/>
        </w:rPr>
        <w:t xml:space="preserve">a and </w:t>
      </w:r>
      <w:r w:rsidR="00F137A7">
        <w:rPr>
          <w:rFonts w:eastAsia="Times New Roman" w:cs="Times"/>
          <w:color w:val="000000"/>
          <w:sz w:val="24"/>
          <w:szCs w:val="24"/>
        </w:rPr>
        <w:t>3</w:t>
      </w:r>
      <w:r w:rsidR="00B260A5" w:rsidRPr="000723ED">
        <w:rPr>
          <w:rFonts w:eastAsia="Times New Roman" w:cs="Times"/>
          <w:color w:val="000000"/>
          <w:sz w:val="24"/>
          <w:szCs w:val="24"/>
        </w:rPr>
        <w:t xml:space="preserve">b illustrates the species composition </w:t>
      </w:r>
      <w:r w:rsidR="00B260A5">
        <w:rPr>
          <w:rFonts w:eastAsia="Times New Roman" w:cs="Times"/>
          <w:color w:val="000000"/>
          <w:sz w:val="24"/>
          <w:szCs w:val="24"/>
        </w:rPr>
        <w:t xml:space="preserve">and aggregated catch potentials between 2000 and 2087 </w:t>
      </w:r>
      <w:r w:rsidR="00B260A5" w:rsidRPr="000723ED">
        <w:rPr>
          <w:rFonts w:eastAsia="Times New Roman" w:cs="Times"/>
          <w:color w:val="000000"/>
          <w:sz w:val="24"/>
          <w:szCs w:val="24"/>
        </w:rPr>
        <w:t>for the top 50% of SSF and LSF</w:t>
      </w:r>
      <w:r w:rsidR="00B260A5">
        <w:rPr>
          <w:rFonts w:eastAsia="Times New Roman" w:cs="Times"/>
          <w:color w:val="000000"/>
          <w:sz w:val="24"/>
          <w:szCs w:val="24"/>
        </w:rPr>
        <w:t xml:space="preserve"> catches</w:t>
      </w:r>
      <w:r w:rsidR="00B260A5" w:rsidRPr="000723ED">
        <w:rPr>
          <w:rFonts w:eastAsia="Times New Roman" w:cs="Times"/>
          <w:color w:val="000000"/>
          <w:sz w:val="24"/>
          <w:szCs w:val="24"/>
        </w:rPr>
        <w:t xml:space="preserve"> in the PNA region respectively, with the highlighted bars indicating species unique to that sector. </w:t>
      </w:r>
      <w:r w:rsidR="00B260A5">
        <w:rPr>
          <w:rFonts w:eastAsia="Times New Roman" w:cs="Times"/>
          <w:color w:val="000000"/>
          <w:sz w:val="24"/>
          <w:szCs w:val="24"/>
        </w:rPr>
        <w:t>T</w:t>
      </w:r>
      <w:r w:rsidR="00B260A5" w:rsidRPr="000723ED">
        <w:rPr>
          <w:rFonts w:eastAsia="Times New Roman" w:cs="Times"/>
          <w:color w:val="000000"/>
          <w:sz w:val="24"/>
          <w:szCs w:val="24"/>
        </w:rPr>
        <w:t xml:space="preserve">he </w:t>
      </w:r>
      <w:r w:rsidR="00B260A5">
        <w:rPr>
          <w:rFonts w:eastAsia="Times New Roman" w:cs="Times"/>
          <w:color w:val="000000"/>
          <w:sz w:val="24"/>
          <w:szCs w:val="24"/>
        </w:rPr>
        <w:t>SSF sector is largely dominated by catches of</w:t>
      </w:r>
      <w:r w:rsidR="00B260A5" w:rsidRPr="000723ED">
        <w:rPr>
          <w:rFonts w:eastAsia="Times New Roman" w:cs="Times"/>
          <w:color w:val="000000"/>
          <w:sz w:val="24"/>
          <w:szCs w:val="24"/>
        </w:rPr>
        <w:t xml:space="preserve"> California market squid (</w:t>
      </w:r>
      <w:r w:rsidR="00B260A5" w:rsidRPr="000723ED">
        <w:rPr>
          <w:rFonts w:eastAsia="Times New Roman" w:cs="Times"/>
          <w:i/>
          <w:iCs/>
          <w:color w:val="000000"/>
          <w:sz w:val="24"/>
          <w:szCs w:val="24"/>
        </w:rPr>
        <w:t>Loligo opalescens</w:t>
      </w:r>
      <w:r w:rsidR="00B260A5" w:rsidRPr="000723ED">
        <w:rPr>
          <w:rFonts w:eastAsia="Times New Roman" w:cs="Times"/>
          <w:color w:val="000000"/>
          <w:sz w:val="24"/>
          <w:szCs w:val="24"/>
        </w:rPr>
        <w:t>; 22.1% of catch), Pacific cod (</w:t>
      </w:r>
      <w:r w:rsidR="00B260A5" w:rsidRPr="000723ED">
        <w:rPr>
          <w:rFonts w:eastAsia="Times New Roman" w:cs="Times"/>
          <w:i/>
          <w:iCs/>
          <w:color w:val="000000"/>
          <w:sz w:val="24"/>
          <w:szCs w:val="24"/>
        </w:rPr>
        <w:t>Gadus macrocephalus</w:t>
      </w:r>
      <w:r w:rsidR="00B260A5" w:rsidRPr="000723ED">
        <w:rPr>
          <w:rFonts w:eastAsia="Times New Roman" w:cs="Times"/>
          <w:color w:val="000000"/>
          <w:sz w:val="24"/>
          <w:szCs w:val="24"/>
        </w:rPr>
        <w:t>; 19.7%) and Pink salmon (</w:t>
      </w:r>
      <w:r w:rsidR="00B260A5" w:rsidRPr="000723ED">
        <w:rPr>
          <w:rFonts w:eastAsia="Times New Roman" w:cs="Times"/>
          <w:i/>
          <w:iCs/>
          <w:color w:val="000000"/>
          <w:sz w:val="24"/>
          <w:szCs w:val="24"/>
        </w:rPr>
        <w:t>Oncorhynchus gorbuscha</w:t>
      </w:r>
      <w:r w:rsidR="00B260A5" w:rsidRPr="000723ED">
        <w:rPr>
          <w:rFonts w:eastAsia="Times New Roman" w:cs="Times"/>
          <w:color w:val="000000"/>
          <w:sz w:val="24"/>
          <w:szCs w:val="24"/>
        </w:rPr>
        <w:t>; 11.9%)</w:t>
      </w:r>
      <w:r w:rsidR="00B260A5">
        <w:rPr>
          <w:rFonts w:eastAsia="Times New Roman" w:cs="Times"/>
          <w:color w:val="000000"/>
          <w:sz w:val="24"/>
          <w:szCs w:val="24"/>
        </w:rPr>
        <w:t xml:space="preserve">, while </w:t>
      </w:r>
      <w:r w:rsidR="00B260A5" w:rsidRPr="000723ED">
        <w:rPr>
          <w:rFonts w:eastAsia="Times New Roman" w:cs="Times"/>
          <w:color w:val="000000"/>
          <w:sz w:val="24"/>
          <w:szCs w:val="24"/>
        </w:rPr>
        <w:t xml:space="preserve">the LSF </w:t>
      </w:r>
      <w:r w:rsidR="00B260A5">
        <w:rPr>
          <w:rFonts w:eastAsia="Times New Roman" w:cs="Times"/>
          <w:color w:val="000000"/>
          <w:sz w:val="24"/>
          <w:szCs w:val="24"/>
        </w:rPr>
        <w:t xml:space="preserve">species </w:t>
      </w:r>
      <w:r w:rsidR="00B260A5" w:rsidRPr="000723ED">
        <w:rPr>
          <w:rFonts w:eastAsia="Times New Roman" w:cs="Times"/>
          <w:color w:val="000000"/>
          <w:sz w:val="24"/>
          <w:szCs w:val="24"/>
        </w:rPr>
        <w:t>are</w:t>
      </w:r>
      <w:r w:rsidR="00B260A5">
        <w:rPr>
          <w:rFonts w:eastAsia="Times New Roman" w:cs="Times"/>
          <w:color w:val="000000"/>
          <w:sz w:val="24"/>
          <w:szCs w:val="24"/>
        </w:rPr>
        <w:t xml:space="preserve"> mainly composed of</w:t>
      </w:r>
      <w:r w:rsidR="00B260A5" w:rsidRPr="000723ED">
        <w:rPr>
          <w:rFonts w:eastAsia="Times New Roman" w:cs="Times"/>
          <w:color w:val="000000"/>
          <w:sz w:val="24"/>
          <w:szCs w:val="24"/>
        </w:rPr>
        <w:t xml:space="preserve"> Alaska pollock (</w:t>
      </w:r>
      <w:r w:rsidR="00B260A5" w:rsidRPr="000723ED">
        <w:rPr>
          <w:rFonts w:eastAsia="Times New Roman" w:cs="Times"/>
          <w:i/>
          <w:iCs/>
          <w:color w:val="000000"/>
          <w:sz w:val="24"/>
          <w:szCs w:val="24"/>
        </w:rPr>
        <w:t>Theragra chalcogramma</w:t>
      </w:r>
      <w:r w:rsidR="00B260A5" w:rsidRPr="000723ED">
        <w:rPr>
          <w:rFonts w:eastAsia="Times New Roman" w:cs="Times"/>
          <w:color w:val="000000"/>
          <w:sz w:val="24"/>
          <w:szCs w:val="24"/>
        </w:rPr>
        <w:t xml:space="preserve">; </w:t>
      </w:r>
      <w:del w:id="6" w:author="Ang, Melanie" w:date="2018-01-10T11:30:00Z">
        <w:r w:rsidR="00B260A5" w:rsidRPr="000723ED" w:rsidDel="000F42CD">
          <w:rPr>
            <w:rFonts w:eastAsia="Times New Roman" w:cs="Times"/>
            <w:color w:val="000000"/>
            <w:sz w:val="24"/>
            <w:szCs w:val="24"/>
          </w:rPr>
          <w:delText>53.1</w:delText>
        </w:r>
      </w:del>
      <w:ins w:id="7" w:author="Ang, Melanie" w:date="2018-01-10T11:30:00Z">
        <w:r w:rsidR="00B260A5">
          <w:rPr>
            <w:rFonts w:eastAsia="Times New Roman" w:cs="Times"/>
            <w:color w:val="000000"/>
            <w:sz w:val="24"/>
            <w:szCs w:val="24"/>
          </w:rPr>
          <w:t>49.2</w:t>
        </w:r>
      </w:ins>
      <w:r w:rsidR="00B260A5" w:rsidRPr="000723ED">
        <w:rPr>
          <w:rFonts w:eastAsia="Times New Roman" w:cs="Times"/>
          <w:color w:val="000000"/>
          <w:sz w:val="24"/>
          <w:szCs w:val="24"/>
        </w:rPr>
        <w:t>%), North Pacific hake (</w:t>
      </w:r>
      <w:r w:rsidR="00B260A5" w:rsidRPr="000723ED">
        <w:rPr>
          <w:rFonts w:eastAsia="Times New Roman" w:cs="Times"/>
          <w:i/>
          <w:iCs/>
          <w:color w:val="000000"/>
          <w:sz w:val="24"/>
          <w:szCs w:val="24"/>
        </w:rPr>
        <w:t>Merluccius productus</w:t>
      </w:r>
      <w:r w:rsidR="00B260A5" w:rsidRPr="000723ED">
        <w:rPr>
          <w:rFonts w:eastAsia="Times New Roman" w:cs="Times"/>
          <w:color w:val="000000"/>
          <w:sz w:val="24"/>
          <w:szCs w:val="24"/>
        </w:rPr>
        <w:t>; 1</w:t>
      </w:r>
      <w:ins w:id="8" w:author="Ang, Melanie" w:date="2018-01-10T11:30:00Z">
        <w:r w:rsidR="00B260A5">
          <w:rPr>
            <w:rFonts w:eastAsia="Times New Roman" w:cs="Times"/>
            <w:color w:val="000000"/>
            <w:sz w:val="24"/>
            <w:szCs w:val="24"/>
          </w:rPr>
          <w:t>1.7</w:t>
        </w:r>
      </w:ins>
      <w:del w:id="9" w:author="Ang, Melanie" w:date="2018-01-10T11:30:00Z">
        <w:r w:rsidR="00B260A5" w:rsidRPr="000723ED" w:rsidDel="000F42CD">
          <w:rPr>
            <w:rFonts w:eastAsia="Times New Roman" w:cs="Times"/>
            <w:color w:val="000000"/>
            <w:sz w:val="24"/>
            <w:szCs w:val="24"/>
          </w:rPr>
          <w:delText>2.6</w:delText>
        </w:r>
      </w:del>
      <w:r w:rsidR="00B260A5" w:rsidRPr="000723ED">
        <w:rPr>
          <w:rFonts w:eastAsia="Times New Roman" w:cs="Times"/>
          <w:color w:val="000000"/>
          <w:sz w:val="24"/>
          <w:szCs w:val="24"/>
        </w:rPr>
        <w:t>%) and Pacific cod (</w:t>
      </w:r>
      <w:r w:rsidR="00B260A5" w:rsidRPr="000723ED">
        <w:rPr>
          <w:rFonts w:eastAsia="Times New Roman" w:cs="Times"/>
          <w:i/>
          <w:iCs/>
          <w:color w:val="000000"/>
          <w:sz w:val="24"/>
          <w:szCs w:val="24"/>
        </w:rPr>
        <w:t>Gadus macrocephalus</w:t>
      </w:r>
      <w:r w:rsidR="00B260A5" w:rsidRPr="000723ED">
        <w:rPr>
          <w:rFonts w:eastAsia="Times New Roman" w:cs="Times"/>
          <w:color w:val="000000"/>
          <w:sz w:val="24"/>
          <w:szCs w:val="24"/>
        </w:rPr>
        <w:t xml:space="preserve">; </w:t>
      </w:r>
      <w:ins w:id="10" w:author="Ang, Melanie" w:date="2018-01-10T11:31:00Z">
        <w:r w:rsidR="00B260A5">
          <w:rPr>
            <w:rFonts w:eastAsia="Times New Roman" w:cs="Times"/>
            <w:color w:val="000000"/>
            <w:sz w:val="24"/>
            <w:szCs w:val="24"/>
          </w:rPr>
          <w:t>4.6</w:t>
        </w:r>
      </w:ins>
      <w:del w:id="11" w:author="Ang, Melanie" w:date="2018-01-10T11:31:00Z">
        <w:r w:rsidR="00B260A5" w:rsidRPr="000723ED" w:rsidDel="000F42CD">
          <w:rPr>
            <w:rFonts w:eastAsia="Times New Roman" w:cs="Times"/>
            <w:color w:val="000000"/>
            <w:sz w:val="24"/>
            <w:szCs w:val="24"/>
          </w:rPr>
          <w:delText>5.0</w:delText>
        </w:r>
      </w:del>
      <w:r w:rsidR="00B260A5" w:rsidRPr="000723ED">
        <w:rPr>
          <w:rFonts w:eastAsia="Times New Roman" w:cs="Times"/>
          <w:color w:val="000000"/>
          <w:sz w:val="24"/>
          <w:szCs w:val="24"/>
        </w:rPr>
        <w:t xml:space="preserve">%). </w:t>
      </w:r>
    </w:p>
    <w:p w14:paraId="46BACC5A" w14:textId="073E601B" w:rsidR="00856C19" w:rsidRDefault="00856C19" w:rsidP="00B260A5">
      <w:pPr>
        <w:spacing w:after="0" w:line="240" w:lineRule="auto"/>
        <w:rPr>
          <w:rFonts w:eastAsia="Times New Roman" w:cs="Times"/>
          <w:color w:val="000000"/>
          <w:sz w:val="24"/>
          <w:szCs w:val="24"/>
        </w:rPr>
      </w:pPr>
    </w:p>
    <w:p w14:paraId="49F8DE56" w14:textId="77777777" w:rsidR="00856C19" w:rsidRDefault="00856C19" w:rsidP="00856C19">
      <w:pPr>
        <w:spacing w:after="0" w:line="240" w:lineRule="auto"/>
        <w:rPr>
          <w:rFonts w:eastAsia="Times New Roman" w:cs="Times New Roman"/>
          <w:sz w:val="24"/>
          <w:szCs w:val="24"/>
        </w:rPr>
      </w:pPr>
      <w:r>
        <w:rPr>
          <w:rFonts w:eastAsia="Times New Roman" w:cs="Times"/>
          <w:noProof/>
          <w:color w:val="000000"/>
          <w:sz w:val="24"/>
          <w:szCs w:val="24"/>
        </w:rPr>
        <w:lastRenderedPageBreak/>
        <w:drawing>
          <wp:inline distT="0" distB="0" distL="0" distR="0" wp14:anchorId="6C68B8E4" wp14:editId="0889F193">
            <wp:extent cx="5947410" cy="1582420"/>
            <wp:effectExtent l="0" t="0" r="0" b="0"/>
            <wp:docPr id="17" name="Picture 17" descr="C:\Users\angmel\Documents\MSc-small-scale-fisheries\REPORT\50_ssf_p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gmel\Documents\MSc-small-scale-fisheries\REPORT\50_ssf_pn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14:paraId="6B766E78" w14:textId="77777777" w:rsidR="00856C19" w:rsidRDefault="00856C19" w:rsidP="00856C19">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2F0559DD" wp14:editId="7B55355E">
            <wp:extent cx="5947410" cy="1582420"/>
            <wp:effectExtent l="0" t="0" r="0" b="0"/>
            <wp:docPr id="18" name="Picture 18" descr="C:\Users\angmel\Documents\MSc-small-scale-fisheries\REPORT\50_lsf_p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gmel\Documents\MSc-small-scale-fisheries\REPORT\50_lsf_pn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14:paraId="3978DAA5" w14:textId="24D65552" w:rsidR="00856C19" w:rsidRDefault="00856C19" w:rsidP="00856C19">
      <w:pPr>
        <w:spacing w:after="0" w:line="240" w:lineRule="auto"/>
        <w:rPr>
          <w:rFonts w:eastAsia="Times New Roman" w:cs="Times"/>
          <w:color w:val="000000"/>
          <w:sz w:val="24"/>
          <w:szCs w:val="24"/>
          <w:shd w:val="clear" w:color="auto" w:fill="FFFF00"/>
        </w:rPr>
      </w:pPr>
      <w:r w:rsidRPr="00F137A7">
        <w:rPr>
          <w:rFonts w:eastAsia="Times New Roman" w:cs="Times"/>
          <w:color w:val="000000"/>
          <w:sz w:val="24"/>
          <w:szCs w:val="24"/>
          <w:shd w:val="clear" w:color="auto" w:fill="FFFF00"/>
        </w:rPr>
        <w:t xml:space="preserve">Figure </w:t>
      </w:r>
      <w:r w:rsidR="00F137A7" w:rsidRPr="00F137A7">
        <w:rPr>
          <w:rFonts w:eastAsia="Times New Roman" w:cs="Times"/>
          <w:color w:val="000000"/>
          <w:sz w:val="24"/>
          <w:szCs w:val="24"/>
          <w:shd w:val="clear" w:color="auto" w:fill="FFFF00"/>
        </w:rPr>
        <w:t>3</w:t>
      </w:r>
      <w:r w:rsidRPr="00F137A7">
        <w:rPr>
          <w:rFonts w:eastAsia="Times New Roman" w:cs="Times"/>
          <w:color w:val="000000"/>
          <w:sz w:val="24"/>
          <w:szCs w:val="24"/>
          <w:shd w:val="clear" w:color="auto" w:fill="FFFF00"/>
        </w:rPr>
        <w:t>. Aggregated top 50% of the catch within the years 2087 and 2000 of the top species exploited in Pacific North America’s EEZ by (a) small-scale fisheries and (b) large-scale fisheries, with blue bars indicating species unique to SSF and red bars indicating species that are unique to the LSF.</w:t>
      </w:r>
    </w:p>
    <w:p w14:paraId="7EF9A341" w14:textId="77777777" w:rsidR="00856C19" w:rsidRDefault="00856C19" w:rsidP="00B260A5">
      <w:pPr>
        <w:spacing w:after="0" w:line="240" w:lineRule="auto"/>
        <w:rPr>
          <w:rFonts w:eastAsia="Times New Roman" w:cs="Times"/>
          <w:color w:val="000000"/>
          <w:sz w:val="24"/>
          <w:szCs w:val="24"/>
        </w:rPr>
      </w:pPr>
    </w:p>
    <w:p w14:paraId="05BED9AA" w14:textId="77777777" w:rsidR="001A55A1" w:rsidRDefault="001A55A1" w:rsidP="00B260A5">
      <w:pPr>
        <w:spacing w:after="0" w:line="240" w:lineRule="auto"/>
        <w:rPr>
          <w:rFonts w:eastAsia="Times New Roman" w:cs="Times"/>
          <w:color w:val="000000"/>
          <w:sz w:val="24"/>
          <w:szCs w:val="24"/>
        </w:rPr>
      </w:pPr>
    </w:p>
    <w:p w14:paraId="283382D4" w14:textId="77777777" w:rsidR="001A55A1" w:rsidRPr="000723ED" w:rsidRDefault="001A55A1" w:rsidP="001A55A1">
      <w:pPr>
        <w:spacing w:after="0" w:line="240" w:lineRule="auto"/>
        <w:rPr>
          <w:rFonts w:eastAsia="Times New Roman" w:cs="Times New Roman"/>
          <w:sz w:val="24"/>
          <w:szCs w:val="24"/>
        </w:rPr>
      </w:pPr>
      <w:r w:rsidRPr="000723ED">
        <w:rPr>
          <w:rFonts w:eastAsia="Times New Roman" w:cs="Times"/>
          <w:color w:val="000000"/>
          <w:sz w:val="24"/>
          <w:szCs w:val="24"/>
          <w:u w:val="single"/>
        </w:rPr>
        <w:t>Changes in catch potentials for top exploited species</w:t>
      </w:r>
    </w:p>
    <w:p w14:paraId="5B2ED914" w14:textId="77777777" w:rsidR="001A55A1" w:rsidRPr="000723ED" w:rsidRDefault="001A55A1" w:rsidP="001A55A1">
      <w:pPr>
        <w:spacing w:after="0" w:line="240" w:lineRule="auto"/>
        <w:rPr>
          <w:rFonts w:eastAsia="Times New Roman" w:cs="Times New Roman"/>
          <w:sz w:val="24"/>
          <w:szCs w:val="24"/>
        </w:rPr>
      </w:pPr>
    </w:p>
    <w:p w14:paraId="2F4ABAD8" w14:textId="440F65E3" w:rsidR="001A55A1" w:rsidRDefault="001A55A1" w:rsidP="001A55A1">
      <w:pPr>
        <w:spacing w:after="0" w:line="240" w:lineRule="auto"/>
        <w:rPr>
          <w:rFonts w:eastAsia="Times New Roman" w:cs="Times"/>
          <w:color w:val="000000"/>
          <w:sz w:val="24"/>
          <w:szCs w:val="24"/>
        </w:rPr>
      </w:pPr>
      <w:r w:rsidRPr="00F137A7">
        <w:rPr>
          <w:rFonts w:eastAsia="Times New Roman" w:cs="Times"/>
          <w:color w:val="000000"/>
          <w:sz w:val="24"/>
          <w:szCs w:val="24"/>
          <w:shd w:val="clear" w:color="auto" w:fill="FFFF00"/>
        </w:rPr>
        <w:t xml:space="preserve">Within these top exploited species, majority </w:t>
      </w:r>
      <w:r w:rsidR="00856C19" w:rsidRPr="00F137A7">
        <w:rPr>
          <w:rFonts w:eastAsia="Times New Roman" w:cs="Times"/>
          <w:color w:val="000000"/>
          <w:sz w:val="24"/>
          <w:szCs w:val="24"/>
          <w:shd w:val="clear" w:color="auto" w:fill="FFFF00"/>
        </w:rPr>
        <w:t>in</w:t>
      </w:r>
      <w:r w:rsidRPr="00F137A7">
        <w:rPr>
          <w:rFonts w:eastAsia="Times New Roman" w:cs="Times"/>
          <w:color w:val="000000"/>
          <w:sz w:val="24"/>
          <w:szCs w:val="24"/>
          <w:shd w:val="clear" w:color="auto" w:fill="FFFF00"/>
        </w:rPr>
        <w:t xml:space="preserve"> both SSF and LSF in the PNA will also experience increases in catch potential between 2087 and 2000. Only two of the top 10 exploited species by the SSF have projected declines: </w:t>
      </w:r>
      <w:r w:rsidRPr="00F137A7">
        <w:rPr>
          <w:rFonts w:eastAsia="Times New Roman" w:cs="Times"/>
          <w:color w:val="000000"/>
          <w:sz w:val="24"/>
          <w:szCs w:val="24"/>
        </w:rPr>
        <w:t>Pacific cod (</w:t>
      </w:r>
      <w:r w:rsidRPr="00F137A7">
        <w:rPr>
          <w:rFonts w:eastAsia="Times New Roman" w:cs="Times"/>
          <w:i/>
          <w:iCs/>
          <w:color w:val="000000"/>
          <w:sz w:val="24"/>
          <w:szCs w:val="24"/>
        </w:rPr>
        <w:t>Gadus macrocephalus</w:t>
      </w:r>
      <w:r w:rsidRPr="00F137A7">
        <w:rPr>
          <w:rFonts w:eastAsia="Times New Roman" w:cs="Times"/>
          <w:color w:val="000000"/>
          <w:sz w:val="24"/>
          <w:szCs w:val="24"/>
        </w:rPr>
        <w:t>) have projected declines in catch potential by -17.6% (RCP 2.6 = -14.3%; RCP 8.5 = -21.0%) and sockeye salmon by X % (RCPXXXXX). The accumulated</w:t>
      </w:r>
      <w:r>
        <w:rPr>
          <w:rFonts w:eastAsia="Times New Roman" w:cs="Times"/>
          <w:color w:val="000000"/>
          <w:sz w:val="24"/>
          <w:szCs w:val="24"/>
        </w:rPr>
        <w:t xml:space="preserve"> increase observed in catch potential for the SSF is attributed to the positive changes in catch potential for the other eight top species, such as P</w:t>
      </w:r>
      <w:r w:rsidRPr="000723ED">
        <w:rPr>
          <w:rFonts w:eastAsia="Times New Roman" w:cs="Times"/>
          <w:color w:val="000000"/>
          <w:sz w:val="24"/>
          <w:szCs w:val="24"/>
        </w:rPr>
        <w:t>ink salmon (</w:t>
      </w:r>
      <w:r w:rsidRPr="000723ED">
        <w:rPr>
          <w:rFonts w:eastAsia="Times New Roman" w:cs="Times"/>
          <w:i/>
          <w:iCs/>
          <w:color w:val="000000"/>
          <w:sz w:val="24"/>
          <w:szCs w:val="24"/>
        </w:rPr>
        <w:t>Oncorhynchus gorbuscha</w:t>
      </w:r>
      <w:r w:rsidRPr="000723ED">
        <w:rPr>
          <w:rFonts w:eastAsia="Times New Roman" w:cs="Times"/>
          <w:color w:val="000000"/>
          <w:sz w:val="24"/>
          <w:szCs w:val="24"/>
        </w:rPr>
        <w:t>) by 3.47% (RCP 2.6 = -3.57%, RCP 8.5 = 10.5</w:t>
      </w:r>
      <w:r>
        <w:rPr>
          <w:rFonts w:eastAsia="Times New Roman" w:cs="Times"/>
          <w:color w:val="000000"/>
          <w:sz w:val="24"/>
          <w:szCs w:val="24"/>
        </w:rPr>
        <w:t xml:space="preserve">) and California market squid by </w:t>
      </w:r>
      <w:r w:rsidRPr="000723ED">
        <w:rPr>
          <w:rFonts w:eastAsia="Times New Roman" w:cs="Times"/>
          <w:color w:val="000000"/>
          <w:sz w:val="24"/>
          <w:szCs w:val="24"/>
        </w:rPr>
        <w:t>52.5% (RCP 2.6 = 21.7%, RCP 8.5 = 83.3%)</w:t>
      </w:r>
      <w:r>
        <w:rPr>
          <w:rFonts w:eastAsia="Times New Roman" w:cs="Times"/>
          <w:color w:val="000000"/>
          <w:sz w:val="24"/>
          <w:szCs w:val="24"/>
        </w:rPr>
        <w:t>. Similarly, a</w:t>
      </w:r>
      <w:r w:rsidRPr="000723ED">
        <w:rPr>
          <w:rFonts w:eastAsia="Times New Roman" w:cs="Times"/>
          <w:color w:val="000000"/>
          <w:sz w:val="24"/>
          <w:szCs w:val="24"/>
          <w:shd w:val="clear" w:color="auto" w:fill="FFFF00"/>
        </w:rPr>
        <w:t>mong the top 10 LSF exploited</w:t>
      </w:r>
      <w:r>
        <w:rPr>
          <w:rFonts w:eastAsia="Times New Roman" w:cs="Times"/>
          <w:color w:val="000000"/>
          <w:sz w:val="24"/>
          <w:szCs w:val="24"/>
          <w:shd w:val="clear" w:color="auto" w:fill="FFFF00"/>
        </w:rPr>
        <w:t xml:space="preserve"> species</w:t>
      </w:r>
      <w:r w:rsidRPr="000723ED">
        <w:rPr>
          <w:rFonts w:eastAsia="Times New Roman" w:cs="Times"/>
          <w:color w:val="000000"/>
          <w:sz w:val="24"/>
          <w:szCs w:val="24"/>
          <w:shd w:val="clear" w:color="auto" w:fill="FFFF00"/>
        </w:rPr>
        <w:t xml:space="preserve">, </w:t>
      </w:r>
      <w:r w:rsidRPr="000723ED">
        <w:rPr>
          <w:rFonts w:eastAsia="Times New Roman" w:cs="Times"/>
          <w:color w:val="000000"/>
          <w:sz w:val="24"/>
          <w:szCs w:val="24"/>
        </w:rPr>
        <w:t xml:space="preserve">all species except for </w:t>
      </w:r>
      <w:commentRangeStart w:id="12"/>
      <w:r w:rsidRPr="000723ED">
        <w:rPr>
          <w:rFonts w:eastAsia="Times New Roman" w:cs="Times"/>
          <w:color w:val="000000"/>
          <w:sz w:val="24"/>
          <w:szCs w:val="24"/>
        </w:rPr>
        <w:t>Pacific cod (</w:t>
      </w:r>
      <w:r w:rsidRPr="000723ED">
        <w:rPr>
          <w:rFonts w:eastAsia="Times New Roman" w:cs="Times"/>
          <w:i/>
          <w:iCs/>
          <w:color w:val="000000"/>
          <w:sz w:val="24"/>
          <w:szCs w:val="24"/>
        </w:rPr>
        <w:t>Gadus macrocephalus</w:t>
      </w:r>
      <w:r w:rsidRPr="000723ED">
        <w:rPr>
          <w:rFonts w:eastAsia="Times New Roman" w:cs="Times"/>
          <w:color w:val="000000"/>
          <w:sz w:val="24"/>
          <w:szCs w:val="24"/>
        </w:rPr>
        <w:t xml:space="preserve">) by </w:t>
      </w:r>
      <w:r>
        <w:rPr>
          <w:rFonts w:eastAsia="Times New Roman" w:cs="Times"/>
          <w:color w:val="000000"/>
          <w:sz w:val="24"/>
          <w:szCs w:val="24"/>
        </w:rPr>
        <w:t>-</w:t>
      </w:r>
      <w:r w:rsidRPr="000723ED">
        <w:rPr>
          <w:rFonts w:eastAsia="Times New Roman" w:cs="Times"/>
          <w:color w:val="000000"/>
          <w:sz w:val="24"/>
          <w:szCs w:val="24"/>
        </w:rPr>
        <w:t xml:space="preserve">12.1% (RCP 8.5 = -14.3%, RCP 2.6 = -9.80%) </w:t>
      </w:r>
      <w:r>
        <w:rPr>
          <w:rFonts w:eastAsia="Times New Roman" w:cs="Times"/>
          <w:color w:val="000000"/>
          <w:sz w:val="24"/>
          <w:szCs w:val="24"/>
        </w:rPr>
        <w:t xml:space="preserve">and sockeye salmon </w:t>
      </w:r>
      <w:r w:rsidRPr="00B13541">
        <w:rPr>
          <w:rFonts w:eastAsia="Times New Roman" w:cs="Times"/>
          <w:color w:val="000000"/>
          <w:sz w:val="24"/>
          <w:szCs w:val="24"/>
          <w:highlight w:val="yellow"/>
        </w:rPr>
        <w:t>by -12.1% (RCP 8.5 = -14.3%, RCP 2.6 = -9.80%)</w:t>
      </w:r>
      <w:r>
        <w:rPr>
          <w:rFonts w:eastAsia="Times New Roman" w:cs="Times"/>
          <w:color w:val="000000"/>
          <w:sz w:val="24"/>
          <w:szCs w:val="24"/>
        </w:rPr>
        <w:t xml:space="preserve"> are</w:t>
      </w:r>
      <w:r w:rsidRPr="000723ED">
        <w:rPr>
          <w:rFonts w:eastAsia="Times New Roman" w:cs="Times"/>
          <w:color w:val="000000"/>
          <w:sz w:val="24"/>
          <w:szCs w:val="24"/>
        </w:rPr>
        <w:t xml:space="preserve"> projected to experience a </w:t>
      </w:r>
      <w:r>
        <w:rPr>
          <w:rFonts w:eastAsia="Times New Roman" w:cs="Times"/>
          <w:color w:val="000000"/>
          <w:sz w:val="24"/>
          <w:szCs w:val="24"/>
        </w:rPr>
        <w:t xml:space="preserve">gain </w:t>
      </w:r>
      <w:r w:rsidRPr="000723ED">
        <w:rPr>
          <w:rFonts w:eastAsia="Times New Roman" w:cs="Times"/>
          <w:color w:val="000000"/>
          <w:sz w:val="24"/>
          <w:szCs w:val="24"/>
        </w:rPr>
        <w:t xml:space="preserve">in catch potential between 2000 and 2087. </w:t>
      </w:r>
      <w:commentRangeEnd w:id="12"/>
      <w:r>
        <w:rPr>
          <w:rStyle w:val="CommentReference"/>
        </w:rPr>
        <w:commentReference w:id="12"/>
      </w:r>
      <w:r w:rsidRPr="000723ED">
        <w:rPr>
          <w:rFonts w:eastAsia="Times New Roman" w:cs="Times"/>
          <w:color w:val="000000"/>
          <w:sz w:val="24"/>
          <w:szCs w:val="24"/>
        </w:rPr>
        <w:t xml:space="preserve">While Pacific thread herring is expected to increase by 15.5% (RCP 2.6 = 18.4%, RCP 8.5 = 12.6%), the top </w:t>
      </w:r>
      <w:r>
        <w:rPr>
          <w:rFonts w:eastAsia="Times New Roman" w:cs="Times"/>
          <w:color w:val="000000"/>
          <w:sz w:val="24"/>
          <w:szCs w:val="24"/>
        </w:rPr>
        <w:t xml:space="preserve">following </w:t>
      </w:r>
      <w:r w:rsidRPr="000723ED">
        <w:rPr>
          <w:rFonts w:eastAsia="Times New Roman" w:cs="Times"/>
          <w:color w:val="000000"/>
          <w:sz w:val="24"/>
          <w:szCs w:val="24"/>
        </w:rPr>
        <w:t>LSF species will decline as follows: Alaska pollock (</w:t>
      </w:r>
      <w:r w:rsidRPr="000723ED">
        <w:rPr>
          <w:rFonts w:eastAsia="Times New Roman" w:cs="Times"/>
          <w:i/>
          <w:iCs/>
          <w:color w:val="000000"/>
          <w:sz w:val="24"/>
          <w:szCs w:val="24"/>
        </w:rPr>
        <w:t>Theragra chalcogramma</w:t>
      </w:r>
      <w:r w:rsidRPr="000723ED">
        <w:rPr>
          <w:rFonts w:eastAsia="Times New Roman" w:cs="Times"/>
          <w:color w:val="000000"/>
          <w:sz w:val="24"/>
          <w:szCs w:val="24"/>
        </w:rPr>
        <w:t xml:space="preserve">) by </w:t>
      </w:r>
      <w:r>
        <w:rPr>
          <w:rFonts w:eastAsia="Times New Roman" w:cs="Times"/>
          <w:color w:val="000000"/>
          <w:sz w:val="24"/>
          <w:szCs w:val="24"/>
        </w:rPr>
        <w:t>-</w:t>
      </w:r>
      <w:r w:rsidRPr="000723ED">
        <w:rPr>
          <w:rFonts w:eastAsia="Times New Roman" w:cs="Times"/>
          <w:color w:val="000000"/>
          <w:sz w:val="24"/>
          <w:szCs w:val="24"/>
        </w:rPr>
        <w:t>2.98% (RCP 8.5 = -5.45%; RCP 2.6 = -0.51%), North Pacific hake (</w:t>
      </w:r>
      <w:r w:rsidRPr="000723ED">
        <w:rPr>
          <w:rFonts w:eastAsia="Times New Roman" w:cs="Times"/>
          <w:i/>
          <w:iCs/>
          <w:color w:val="000000"/>
          <w:sz w:val="24"/>
          <w:szCs w:val="24"/>
        </w:rPr>
        <w:t>Merluccius productus</w:t>
      </w:r>
      <w:r w:rsidRPr="000723ED">
        <w:rPr>
          <w:rFonts w:eastAsia="Times New Roman" w:cs="Times"/>
          <w:color w:val="000000"/>
          <w:sz w:val="24"/>
          <w:szCs w:val="24"/>
        </w:rPr>
        <w:t xml:space="preserve">) by </w:t>
      </w:r>
      <w:r>
        <w:rPr>
          <w:rFonts w:eastAsia="Times New Roman" w:cs="Times"/>
          <w:color w:val="000000"/>
          <w:sz w:val="24"/>
          <w:szCs w:val="24"/>
        </w:rPr>
        <w:t>-</w:t>
      </w:r>
      <w:r w:rsidRPr="000723ED">
        <w:rPr>
          <w:rFonts w:eastAsia="Times New Roman" w:cs="Times"/>
          <w:color w:val="000000"/>
          <w:sz w:val="24"/>
          <w:szCs w:val="24"/>
        </w:rPr>
        <w:t xml:space="preserve">5.76% (RCP 8.5 = -8.15%; RCP 2.6 = -3.36%) and (Figure </w:t>
      </w:r>
      <w:r w:rsidR="00F137A7">
        <w:rPr>
          <w:rFonts w:eastAsia="Times New Roman" w:cs="Times"/>
          <w:color w:val="000000"/>
          <w:sz w:val="24"/>
          <w:szCs w:val="24"/>
        </w:rPr>
        <w:t>4).</w:t>
      </w:r>
      <w:r w:rsidRPr="000723ED">
        <w:rPr>
          <w:rFonts w:eastAsia="Times New Roman" w:cs="Times"/>
          <w:color w:val="000000"/>
          <w:sz w:val="24"/>
          <w:szCs w:val="24"/>
        </w:rPr>
        <w:t xml:space="preserve">  </w:t>
      </w:r>
    </w:p>
    <w:p w14:paraId="60EEBD7E" w14:textId="77777777" w:rsidR="001A55A1" w:rsidRDefault="001A55A1" w:rsidP="001A55A1">
      <w:pPr>
        <w:spacing w:after="0" w:line="240" w:lineRule="auto"/>
        <w:rPr>
          <w:rFonts w:eastAsia="Times New Roman" w:cs="Times"/>
          <w:color w:val="000000"/>
          <w:sz w:val="24"/>
          <w:szCs w:val="24"/>
        </w:rPr>
      </w:pPr>
    </w:p>
    <w:p w14:paraId="1F7F3815" w14:textId="77777777" w:rsidR="001A55A1" w:rsidRPr="000723ED" w:rsidRDefault="001A55A1" w:rsidP="001A55A1">
      <w:pPr>
        <w:spacing w:after="0" w:line="240" w:lineRule="auto"/>
        <w:rPr>
          <w:rFonts w:eastAsia="Times New Roman" w:cs="Times New Roman"/>
          <w:sz w:val="24"/>
          <w:szCs w:val="24"/>
        </w:rPr>
      </w:pPr>
    </w:p>
    <w:p w14:paraId="6E973CB7" w14:textId="77777777" w:rsidR="001A55A1" w:rsidRDefault="001A55A1" w:rsidP="001A55A1">
      <w:pPr>
        <w:spacing w:after="0" w:line="240" w:lineRule="auto"/>
        <w:rPr>
          <w:rFonts w:eastAsia="Times New Roman" w:cs="Times New Roman"/>
          <w:sz w:val="24"/>
          <w:szCs w:val="24"/>
        </w:rPr>
      </w:pPr>
      <w:r>
        <w:rPr>
          <w:rFonts w:eastAsia="Times New Roman" w:cs="Times"/>
          <w:noProof/>
          <w:color w:val="000000"/>
          <w:sz w:val="24"/>
          <w:szCs w:val="24"/>
        </w:rPr>
        <w:lastRenderedPageBreak/>
        <w:drawing>
          <wp:inline distT="0" distB="0" distL="0" distR="0" wp14:anchorId="690E12D3" wp14:editId="40242A89">
            <wp:extent cx="2813239" cy="1860454"/>
            <wp:effectExtent l="0" t="0" r="6350" b="6985"/>
            <wp:docPr id="37" name="Picture 37" descr="C:\Users\angmel\Documents\MSc-small-scale-fisheries\top10\top10_s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ngmel\Documents\MSc-small-scale-fisheries\top10\top10_ss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175" cy="1894139"/>
                    </a:xfrm>
                    <a:prstGeom prst="rect">
                      <a:avLst/>
                    </a:prstGeom>
                    <a:noFill/>
                    <a:ln>
                      <a:noFill/>
                    </a:ln>
                  </pic:spPr>
                </pic:pic>
              </a:graphicData>
            </a:graphic>
          </wp:inline>
        </w:drawing>
      </w:r>
      <w:r>
        <w:rPr>
          <w:rFonts w:eastAsia="Times New Roman" w:cs="Times"/>
          <w:noProof/>
          <w:color w:val="000000"/>
          <w:sz w:val="24"/>
          <w:szCs w:val="24"/>
        </w:rPr>
        <w:drawing>
          <wp:inline distT="0" distB="0" distL="0" distR="0" wp14:anchorId="63B4F331" wp14:editId="0D2DCACA">
            <wp:extent cx="2791460" cy="1846052"/>
            <wp:effectExtent l="0" t="0" r="8890" b="1905"/>
            <wp:docPr id="36" name="Picture 36" descr="C:\Users\angmel\Documents\MSc-small-scale-fisheries\top10\top10_l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ngmel\Documents\MSc-small-scale-fisheries\top10\top10_ls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3148" cy="1860395"/>
                    </a:xfrm>
                    <a:prstGeom prst="rect">
                      <a:avLst/>
                    </a:prstGeom>
                    <a:noFill/>
                    <a:ln>
                      <a:noFill/>
                    </a:ln>
                  </pic:spPr>
                </pic:pic>
              </a:graphicData>
            </a:graphic>
          </wp:inline>
        </w:drawing>
      </w:r>
    </w:p>
    <w:p w14:paraId="3B013670" w14:textId="41B08F9A" w:rsidR="001A55A1" w:rsidRPr="000723ED" w:rsidRDefault="001A55A1" w:rsidP="001A55A1">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4</w:t>
      </w:r>
      <w:r>
        <w:rPr>
          <w:rFonts w:eastAsia="Times New Roman" w:cs="Times New Roman"/>
          <w:sz w:val="24"/>
          <w:szCs w:val="24"/>
        </w:rPr>
        <w:t>. Percentage change in the catch potential of top exploited species in PNA’s EEZ between 2087 and 2000 by (a) small-scale fisheries and (b) large-scale fisheries. Species ranked in order of their catch amount with the species composing the majority of the catch at the top.</w:t>
      </w:r>
    </w:p>
    <w:p w14:paraId="38922734" w14:textId="77777777" w:rsidR="001A55A1" w:rsidRPr="000723ED" w:rsidRDefault="001A55A1" w:rsidP="001A55A1">
      <w:pPr>
        <w:spacing w:after="0" w:line="240" w:lineRule="auto"/>
        <w:rPr>
          <w:rFonts w:eastAsia="Times New Roman" w:cs="Times New Roman"/>
          <w:sz w:val="24"/>
          <w:szCs w:val="24"/>
        </w:rPr>
      </w:pPr>
    </w:p>
    <w:p w14:paraId="71C61194" w14:textId="6B5848CC" w:rsidR="00B260A5" w:rsidRDefault="00B260A5" w:rsidP="00B260A5">
      <w:pPr>
        <w:spacing w:after="0" w:line="240" w:lineRule="auto"/>
        <w:rPr>
          <w:rFonts w:eastAsia="Times New Roman" w:cs="Times"/>
          <w:color w:val="000000"/>
          <w:sz w:val="24"/>
          <w:szCs w:val="24"/>
        </w:rPr>
      </w:pPr>
      <w:r>
        <w:rPr>
          <w:rFonts w:eastAsia="Times New Roman" w:cs="Times"/>
          <w:color w:val="000000"/>
          <w:sz w:val="24"/>
          <w:szCs w:val="24"/>
        </w:rPr>
        <w:t>It is important to note that t</w:t>
      </w:r>
      <w:r w:rsidRPr="000723ED">
        <w:rPr>
          <w:rFonts w:eastAsia="Times New Roman" w:cs="Times"/>
          <w:color w:val="000000"/>
          <w:sz w:val="24"/>
          <w:szCs w:val="24"/>
        </w:rPr>
        <w:t>here is high overlap (</w:t>
      </w:r>
      <w:r w:rsidRPr="00F078AC">
        <w:rPr>
          <w:rFonts w:eastAsia="Times New Roman" w:cs="Times"/>
          <w:color w:val="000000"/>
          <w:sz w:val="24"/>
          <w:szCs w:val="24"/>
          <w:highlight w:val="yellow"/>
        </w:rPr>
        <w:t>Z species; Z% of total exploited species</w:t>
      </w:r>
      <w:r w:rsidRPr="000723ED">
        <w:rPr>
          <w:rFonts w:eastAsia="Times New Roman" w:cs="Times"/>
          <w:color w:val="000000"/>
          <w:sz w:val="24"/>
          <w:szCs w:val="24"/>
        </w:rPr>
        <w:t>) in species composition between LSF and SSF in the PNA region as both fisheri</w:t>
      </w:r>
      <w:r w:rsidR="00F47CB0">
        <w:rPr>
          <w:rFonts w:eastAsia="Times New Roman" w:cs="Times"/>
          <w:color w:val="000000"/>
          <w:sz w:val="24"/>
          <w:szCs w:val="24"/>
        </w:rPr>
        <w:t xml:space="preserve">es operate within the same fishing area. </w:t>
      </w:r>
      <w:r w:rsidR="00F47CB0" w:rsidRPr="000723ED">
        <w:rPr>
          <w:rFonts w:eastAsia="Times New Roman" w:cs="Times"/>
          <w:color w:val="000000"/>
          <w:sz w:val="24"/>
          <w:szCs w:val="24"/>
        </w:rPr>
        <w:t xml:space="preserve">Overall in the </w:t>
      </w:r>
      <w:r w:rsidR="00F47CB0">
        <w:rPr>
          <w:rFonts w:eastAsia="Times New Roman" w:cs="Times"/>
          <w:color w:val="000000"/>
          <w:sz w:val="24"/>
          <w:szCs w:val="24"/>
        </w:rPr>
        <w:t xml:space="preserve">PNA </w:t>
      </w:r>
      <w:r w:rsidR="005724F6">
        <w:rPr>
          <w:rFonts w:eastAsia="Times New Roman" w:cs="Times"/>
          <w:color w:val="000000"/>
          <w:sz w:val="24"/>
          <w:szCs w:val="24"/>
        </w:rPr>
        <w:t>region, LSF have 17 unique</w:t>
      </w:r>
      <w:r w:rsidR="00F47CB0" w:rsidRPr="000723ED">
        <w:rPr>
          <w:rFonts w:eastAsia="Times New Roman" w:cs="Times"/>
          <w:color w:val="000000"/>
          <w:sz w:val="24"/>
          <w:szCs w:val="24"/>
        </w:rPr>
        <w:t xml:space="preserve"> species composing 0.76% of the total LSF catch, while SSF have 24 unique species composing 1.35% of the total SSF catch.</w:t>
      </w:r>
      <w:r w:rsidR="00F47CB0">
        <w:rPr>
          <w:rFonts w:eastAsia="Times New Roman" w:cs="Times"/>
          <w:color w:val="000000"/>
          <w:sz w:val="24"/>
          <w:szCs w:val="24"/>
        </w:rPr>
        <w:t xml:space="preserve"> T</w:t>
      </w:r>
      <w:r>
        <w:rPr>
          <w:rFonts w:eastAsia="Times New Roman" w:cs="Times"/>
          <w:color w:val="000000"/>
          <w:sz w:val="24"/>
          <w:szCs w:val="24"/>
        </w:rPr>
        <w:t>herefore</w:t>
      </w:r>
      <w:r w:rsidR="00F47CB0">
        <w:rPr>
          <w:rFonts w:eastAsia="Times New Roman" w:cs="Times"/>
          <w:color w:val="000000"/>
          <w:sz w:val="24"/>
          <w:szCs w:val="24"/>
        </w:rPr>
        <w:t>,</w:t>
      </w:r>
      <w:r>
        <w:rPr>
          <w:rFonts w:eastAsia="Times New Roman" w:cs="Times"/>
          <w:color w:val="000000"/>
          <w:sz w:val="24"/>
          <w:szCs w:val="24"/>
        </w:rPr>
        <w:t xml:space="preserve"> the resulting differences we observed </w:t>
      </w:r>
      <w:r w:rsidR="005724F6">
        <w:rPr>
          <w:rFonts w:eastAsia="Times New Roman" w:cs="Times"/>
          <w:color w:val="000000"/>
          <w:sz w:val="24"/>
          <w:szCs w:val="24"/>
        </w:rPr>
        <w:t xml:space="preserve">in catch potentials </w:t>
      </w:r>
      <w:r>
        <w:rPr>
          <w:rFonts w:eastAsia="Times New Roman" w:cs="Times"/>
          <w:color w:val="000000"/>
          <w:sz w:val="24"/>
          <w:szCs w:val="24"/>
        </w:rPr>
        <w:t xml:space="preserve">between SSF and LSF is attributed to the </w:t>
      </w:r>
      <w:r w:rsidR="005724F6">
        <w:rPr>
          <w:rFonts w:eastAsia="Times New Roman" w:cs="Times"/>
          <w:color w:val="000000"/>
          <w:sz w:val="24"/>
          <w:szCs w:val="24"/>
        </w:rPr>
        <w:t xml:space="preserve">varying </w:t>
      </w:r>
      <w:r>
        <w:rPr>
          <w:rFonts w:eastAsia="Times New Roman" w:cs="Times"/>
          <w:color w:val="000000"/>
          <w:sz w:val="24"/>
          <w:szCs w:val="24"/>
        </w:rPr>
        <w:t>catch</w:t>
      </w:r>
      <w:r w:rsidR="009C385D">
        <w:rPr>
          <w:rFonts w:eastAsia="Times New Roman" w:cs="Times"/>
          <w:color w:val="000000"/>
          <w:sz w:val="24"/>
          <w:szCs w:val="24"/>
        </w:rPr>
        <w:t xml:space="preserve"> amount</w:t>
      </w:r>
      <w:r w:rsidR="00F47CB0">
        <w:rPr>
          <w:rFonts w:eastAsia="Times New Roman" w:cs="Times"/>
          <w:color w:val="000000"/>
          <w:sz w:val="24"/>
          <w:szCs w:val="24"/>
        </w:rPr>
        <w:t xml:space="preserve"> </w:t>
      </w:r>
      <w:r w:rsidR="005724F6">
        <w:rPr>
          <w:rFonts w:eastAsia="Times New Roman" w:cs="Times"/>
          <w:color w:val="000000"/>
          <w:sz w:val="24"/>
          <w:szCs w:val="24"/>
        </w:rPr>
        <w:t>of</w:t>
      </w:r>
      <w:r w:rsidR="00F47CB0">
        <w:rPr>
          <w:rFonts w:eastAsia="Times New Roman" w:cs="Times"/>
          <w:color w:val="000000"/>
          <w:sz w:val="24"/>
          <w:szCs w:val="24"/>
        </w:rPr>
        <w:t xml:space="preserve"> </w:t>
      </w:r>
      <w:r w:rsidR="005724F6">
        <w:rPr>
          <w:rFonts w:eastAsia="Times New Roman" w:cs="Times"/>
          <w:color w:val="000000"/>
          <w:sz w:val="24"/>
          <w:szCs w:val="24"/>
        </w:rPr>
        <w:t>exploited</w:t>
      </w:r>
      <w:r w:rsidR="00F47CB0">
        <w:rPr>
          <w:rFonts w:eastAsia="Times New Roman" w:cs="Times"/>
          <w:color w:val="000000"/>
          <w:sz w:val="24"/>
          <w:szCs w:val="24"/>
        </w:rPr>
        <w:t xml:space="preserve"> species</w:t>
      </w:r>
      <w:r>
        <w:rPr>
          <w:rFonts w:eastAsia="Times New Roman" w:cs="Times"/>
          <w:color w:val="000000"/>
          <w:sz w:val="24"/>
          <w:szCs w:val="24"/>
        </w:rPr>
        <w:t xml:space="preserve"> in each sector</w:t>
      </w:r>
      <w:r w:rsidR="009C385D">
        <w:rPr>
          <w:rFonts w:eastAsia="Times New Roman" w:cs="Times"/>
          <w:color w:val="000000"/>
          <w:sz w:val="24"/>
          <w:szCs w:val="24"/>
        </w:rPr>
        <w:t xml:space="preserve"> rather than differences in species composition</w:t>
      </w:r>
      <w:r>
        <w:rPr>
          <w:rFonts w:eastAsia="Times New Roman" w:cs="Times"/>
          <w:color w:val="000000"/>
          <w:sz w:val="24"/>
          <w:szCs w:val="24"/>
        </w:rPr>
        <w:t>.</w:t>
      </w:r>
      <w:r w:rsidR="005724F6">
        <w:rPr>
          <w:rFonts w:eastAsia="Times New Roman" w:cs="Times"/>
          <w:color w:val="000000"/>
          <w:sz w:val="24"/>
          <w:szCs w:val="24"/>
        </w:rPr>
        <w:t xml:space="preserve"> As illustrated in Figure </w:t>
      </w:r>
      <w:r w:rsidR="00F137A7">
        <w:rPr>
          <w:rFonts w:eastAsia="Times New Roman" w:cs="Times"/>
          <w:color w:val="000000"/>
          <w:sz w:val="24"/>
          <w:szCs w:val="24"/>
        </w:rPr>
        <w:t>3</w:t>
      </w:r>
      <w:r w:rsidR="005724F6">
        <w:rPr>
          <w:rFonts w:eastAsia="Times New Roman" w:cs="Times"/>
          <w:color w:val="000000"/>
          <w:sz w:val="24"/>
          <w:szCs w:val="24"/>
        </w:rPr>
        <w:t xml:space="preserve">a and </w:t>
      </w:r>
      <w:r w:rsidR="00F137A7">
        <w:rPr>
          <w:rFonts w:eastAsia="Times New Roman" w:cs="Times"/>
          <w:color w:val="000000"/>
          <w:sz w:val="24"/>
          <w:szCs w:val="24"/>
        </w:rPr>
        <w:t>3</w:t>
      </w:r>
      <w:r w:rsidR="005724F6">
        <w:rPr>
          <w:rFonts w:eastAsia="Times New Roman" w:cs="Times"/>
          <w:color w:val="000000"/>
          <w:sz w:val="24"/>
          <w:szCs w:val="24"/>
        </w:rPr>
        <w:t>b, the t</w:t>
      </w:r>
      <w:r w:rsidRPr="000723ED">
        <w:rPr>
          <w:rFonts w:eastAsia="Times New Roman" w:cs="Times"/>
          <w:color w:val="000000"/>
          <w:sz w:val="24"/>
          <w:szCs w:val="24"/>
        </w:rPr>
        <w:t xml:space="preserve">op unique species </w:t>
      </w:r>
      <w:r w:rsidR="00FD7CAD">
        <w:rPr>
          <w:rFonts w:eastAsia="Times New Roman" w:cs="Times"/>
          <w:color w:val="000000"/>
          <w:sz w:val="24"/>
          <w:szCs w:val="24"/>
        </w:rPr>
        <w:t>to each sector comprise of a small proportion to the overall catch. For example, in the SSF, top unique species include Co</w:t>
      </w:r>
      <w:r w:rsidRPr="000723ED">
        <w:rPr>
          <w:rFonts w:eastAsia="Times New Roman" w:cs="Times"/>
          <w:color w:val="000000"/>
          <w:sz w:val="24"/>
          <w:szCs w:val="24"/>
        </w:rPr>
        <w:t>mmon violet snail (</w:t>
      </w:r>
      <w:r w:rsidRPr="000723ED">
        <w:rPr>
          <w:rFonts w:eastAsia="Times New Roman" w:cs="Times"/>
          <w:i/>
          <w:iCs/>
          <w:color w:val="000000"/>
          <w:sz w:val="24"/>
          <w:szCs w:val="24"/>
        </w:rPr>
        <w:t>Janthina janthina</w:t>
      </w:r>
      <w:r w:rsidRPr="000723ED">
        <w:rPr>
          <w:rFonts w:eastAsia="Times New Roman" w:cs="Times"/>
          <w:color w:val="000000"/>
          <w:sz w:val="24"/>
          <w:szCs w:val="24"/>
        </w:rPr>
        <w:t>; 0.24% of catch), Red sea urchin (</w:t>
      </w:r>
      <w:r w:rsidRPr="000723ED">
        <w:rPr>
          <w:rFonts w:eastAsia="Times New Roman" w:cs="Times"/>
          <w:i/>
          <w:iCs/>
          <w:color w:val="000000"/>
          <w:sz w:val="24"/>
          <w:szCs w:val="24"/>
        </w:rPr>
        <w:t>Strongylocentrotus franciscanus</w:t>
      </w:r>
      <w:r w:rsidRPr="000723ED">
        <w:rPr>
          <w:rFonts w:eastAsia="Times New Roman" w:cs="Times"/>
          <w:color w:val="000000"/>
          <w:sz w:val="24"/>
          <w:szCs w:val="24"/>
        </w:rPr>
        <w:t>; 0.21% of catch) and Giant Pacific octopus (</w:t>
      </w:r>
      <w:r w:rsidRPr="000723ED">
        <w:rPr>
          <w:rFonts w:eastAsia="Times New Roman" w:cs="Times"/>
          <w:i/>
          <w:iCs/>
          <w:color w:val="000000"/>
          <w:sz w:val="24"/>
          <w:szCs w:val="24"/>
        </w:rPr>
        <w:t>Enteroctopus dofleini</w:t>
      </w:r>
      <w:r w:rsidRPr="000723ED">
        <w:rPr>
          <w:rFonts w:eastAsia="Times New Roman" w:cs="Times"/>
          <w:color w:val="000000"/>
          <w:sz w:val="24"/>
          <w:szCs w:val="24"/>
        </w:rPr>
        <w:t>; 0.054% of catch</w:t>
      </w:r>
      <w:r w:rsidR="00FD7CAD">
        <w:rPr>
          <w:rFonts w:eastAsia="Times New Roman" w:cs="Times"/>
          <w:color w:val="000000"/>
          <w:sz w:val="24"/>
          <w:szCs w:val="24"/>
        </w:rPr>
        <w:t>) and the</w:t>
      </w:r>
      <w:r w:rsidRPr="000723ED">
        <w:rPr>
          <w:rFonts w:eastAsia="Times New Roman" w:cs="Times"/>
          <w:color w:val="000000"/>
          <w:sz w:val="24"/>
          <w:szCs w:val="24"/>
        </w:rPr>
        <w:t xml:space="preserve"> top unique species to LSF are the Inshore sand perch (</w:t>
      </w:r>
      <w:r w:rsidRPr="000723ED">
        <w:rPr>
          <w:rFonts w:eastAsia="Times New Roman" w:cs="Times"/>
          <w:i/>
          <w:iCs/>
          <w:color w:val="000000"/>
          <w:sz w:val="24"/>
          <w:szCs w:val="24"/>
        </w:rPr>
        <w:t>Diplectrum pacificum</w:t>
      </w:r>
      <w:r w:rsidRPr="000723ED">
        <w:rPr>
          <w:rFonts w:eastAsia="Times New Roman" w:cs="Times"/>
          <w:color w:val="000000"/>
          <w:sz w:val="24"/>
          <w:szCs w:val="24"/>
        </w:rPr>
        <w:t>; 0.52%), Shorthead lizardfish (</w:t>
      </w:r>
      <w:r w:rsidRPr="000723ED">
        <w:rPr>
          <w:rFonts w:eastAsia="Times New Roman" w:cs="Times"/>
          <w:i/>
          <w:iCs/>
          <w:color w:val="000000"/>
          <w:sz w:val="24"/>
          <w:szCs w:val="24"/>
        </w:rPr>
        <w:t>Synodus scituliceps</w:t>
      </w:r>
      <w:r w:rsidRPr="000723ED">
        <w:rPr>
          <w:rFonts w:eastAsia="Times New Roman" w:cs="Times"/>
          <w:color w:val="000000"/>
          <w:sz w:val="24"/>
          <w:szCs w:val="24"/>
        </w:rPr>
        <w:t>; 0.12%) and Green spiny lobster (</w:t>
      </w:r>
      <w:r w:rsidRPr="000723ED">
        <w:rPr>
          <w:rFonts w:eastAsia="Times New Roman" w:cs="Times"/>
          <w:i/>
          <w:iCs/>
          <w:color w:val="000000"/>
          <w:sz w:val="24"/>
          <w:szCs w:val="24"/>
        </w:rPr>
        <w:t>Panulirus gracilis</w:t>
      </w:r>
      <w:r w:rsidRPr="000723ED">
        <w:rPr>
          <w:rFonts w:eastAsia="Times New Roman" w:cs="Times"/>
          <w:color w:val="000000"/>
          <w:sz w:val="24"/>
          <w:szCs w:val="24"/>
        </w:rPr>
        <w:t>; 0.022%).</w:t>
      </w:r>
    </w:p>
    <w:p w14:paraId="569D580B" w14:textId="77777777" w:rsidR="00B260A5" w:rsidRDefault="00B260A5" w:rsidP="00B260A5">
      <w:pPr>
        <w:spacing w:after="0" w:line="240" w:lineRule="auto"/>
        <w:rPr>
          <w:rFonts w:eastAsia="Times New Roman" w:cs="Times"/>
          <w:color w:val="000000"/>
          <w:sz w:val="24"/>
          <w:szCs w:val="24"/>
        </w:rPr>
      </w:pPr>
    </w:p>
    <w:p w14:paraId="067C8B91" w14:textId="4D3C9CB7" w:rsidR="000723ED" w:rsidRDefault="000723ED" w:rsidP="000723ED">
      <w:pPr>
        <w:spacing w:after="0" w:line="240" w:lineRule="auto"/>
        <w:rPr>
          <w:rFonts w:eastAsia="Times New Roman" w:cs="Times"/>
          <w:color w:val="000000"/>
          <w:sz w:val="24"/>
          <w:szCs w:val="24"/>
          <w:u w:val="single"/>
        </w:rPr>
      </w:pPr>
      <w:r w:rsidRPr="000723ED">
        <w:rPr>
          <w:rFonts w:eastAsia="Times New Roman" w:cs="Times"/>
          <w:color w:val="000000"/>
          <w:sz w:val="24"/>
          <w:szCs w:val="24"/>
          <w:u w:val="single"/>
        </w:rPr>
        <w:t>Alaska Sub-arctic</w:t>
      </w:r>
    </w:p>
    <w:p w14:paraId="2954FEE9" w14:textId="400E59A5" w:rsidR="00DC0A58" w:rsidRDefault="00DC0A58" w:rsidP="000723ED">
      <w:pPr>
        <w:spacing w:after="0" w:line="240" w:lineRule="auto"/>
        <w:rPr>
          <w:rFonts w:eastAsia="Times New Roman" w:cs="Times"/>
          <w:color w:val="000000"/>
          <w:sz w:val="24"/>
          <w:szCs w:val="24"/>
          <w:u w:val="single"/>
        </w:rPr>
      </w:pPr>
    </w:p>
    <w:p w14:paraId="0191E9E9" w14:textId="4F580716" w:rsidR="00E37558" w:rsidRDefault="00E37558" w:rsidP="000723ED">
      <w:pPr>
        <w:spacing w:after="0" w:line="240" w:lineRule="auto"/>
        <w:rPr>
          <w:rFonts w:eastAsia="Times New Roman" w:cs="Times"/>
          <w:color w:val="000000"/>
          <w:sz w:val="24"/>
          <w:szCs w:val="24"/>
          <w:u w:val="single"/>
        </w:rPr>
      </w:pPr>
      <w:r>
        <w:rPr>
          <w:rFonts w:eastAsia="Times New Roman" w:cs="Times"/>
          <w:color w:val="000000"/>
          <w:sz w:val="24"/>
          <w:szCs w:val="24"/>
          <w:u w:val="single"/>
        </w:rPr>
        <w:t>Catch Potential</w:t>
      </w:r>
    </w:p>
    <w:p w14:paraId="78560624" w14:textId="6B1D9AC0" w:rsidR="00DC0A58" w:rsidRDefault="00DC0A58" w:rsidP="00DC0A58">
      <w:pPr>
        <w:spacing w:after="0" w:line="240" w:lineRule="auto"/>
        <w:rPr>
          <w:rFonts w:eastAsia="Times New Roman" w:cs="Times"/>
          <w:color w:val="000000"/>
          <w:sz w:val="24"/>
          <w:szCs w:val="24"/>
        </w:rPr>
      </w:pPr>
      <w:r>
        <w:rPr>
          <w:rFonts w:eastAsia="Times New Roman" w:cs="Times"/>
          <w:color w:val="000000"/>
          <w:sz w:val="24"/>
          <w:szCs w:val="24"/>
        </w:rPr>
        <w:t xml:space="preserve">The catch potential in </w:t>
      </w:r>
      <w:r w:rsidRPr="000723ED">
        <w:rPr>
          <w:rFonts w:eastAsia="Times New Roman" w:cs="Times"/>
          <w:color w:val="000000"/>
          <w:sz w:val="24"/>
          <w:szCs w:val="24"/>
        </w:rPr>
        <w:t>Alaska</w:t>
      </w:r>
      <w:r>
        <w:rPr>
          <w:rFonts w:eastAsia="Times New Roman" w:cs="Times"/>
          <w:color w:val="000000"/>
          <w:sz w:val="24"/>
          <w:szCs w:val="24"/>
        </w:rPr>
        <w:t xml:space="preserve"> is</w:t>
      </w:r>
      <w:r w:rsidRPr="000723ED">
        <w:rPr>
          <w:rFonts w:eastAsia="Times New Roman" w:cs="Times"/>
          <w:color w:val="000000"/>
          <w:sz w:val="24"/>
          <w:szCs w:val="24"/>
        </w:rPr>
        <w:t xml:space="preserve"> strongly </w:t>
      </w:r>
      <w:r>
        <w:rPr>
          <w:rFonts w:eastAsia="Times New Roman" w:cs="Times"/>
          <w:color w:val="000000"/>
          <w:sz w:val="24"/>
          <w:szCs w:val="24"/>
        </w:rPr>
        <w:t>cor</w:t>
      </w:r>
      <w:r w:rsidRPr="000723ED">
        <w:rPr>
          <w:rFonts w:eastAsia="Times New Roman" w:cs="Times"/>
          <w:color w:val="000000"/>
          <w:sz w:val="24"/>
          <w:szCs w:val="24"/>
        </w:rPr>
        <w:t xml:space="preserve">related </w:t>
      </w:r>
      <w:r>
        <w:rPr>
          <w:rFonts w:eastAsia="Times New Roman" w:cs="Times"/>
          <w:color w:val="000000"/>
          <w:sz w:val="24"/>
          <w:szCs w:val="24"/>
        </w:rPr>
        <w:t>with</w:t>
      </w:r>
      <w:r w:rsidRPr="000723ED">
        <w:rPr>
          <w:rFonts w:eastAsia="Times New Roman" w:cs="Times"/>
          <w:color w:val="000000"/>
          <w:sz w:val="24"/>
          <w:szCs w:val="24"/>
        </w:rPr>
        <w:t xml:space="preserve"> the </w:t>
      </w:r>
      <w:r>
        <w:rPr>
          <w:rFonts w:eastAsia="Times New Roman" w:cs="Times"/>
          <w:color w:val="000000"/>
          <w:sz w:val="24"/>
          <w:szCs w:val="24"/>
        </w:rPr>
        <w:t xml:space="preserve">climate change </w:t>
      </w:r>
      <w:r w:rsidRPr="000723ED">
        <w:rPr>
          <w:rFonts w:eastAsia="Times New Roman" w:cs="Times"/>
          <w:color w:val="000000"/>
          <w:sz w:val="24"/>
          <w:szCs w:val="24"/>
        </w:rPr>
        <w:t>emission scenario</w:t>
      </w:r>
      <w:r w:rsidR="00E37558">
        <w:rPr>
          <w:rFonts w:eastAsia="Times New Roman" w:cs="Times"/>
          <w:color w:val="000000"/>
          <w:sz w:val="24"/>
          <w:szCs w:val="24"/>
        </w:rPr>
        <w:t xml:space="preserve"> (Figure </w:t>
      </w:r>
      <w:r w:rsidR="00F137A7">
        <w:rPr>
          <w:rFonts w:eastAsia="Times New Roman" w:cs="Times"/>
          <w:color w:val="000000"/>
          <w:sz w:val="24"/>
          <w:szCs w:val="24"/>
        </w:rPr>
        <w:t>5</w:t>
      </w:r>
      <w:r w:rsidR="00E37558">
        <w:rPr>
          <w:rFonts w:eastAsia="Times New Roman" w:cs="Times"/>
          <w:color w:val="000000"/>
          <w:sz w:val="24"/>
          <w:szCs w:val="24"/>
        </w:rPr>
        <w:t>), with t</w:t>
      </w:r>
      <w:r w:rsidRPr="000723ED">
        <w:rPr>
          <w:rFonts w:eastAsia="Times New Roman" w:cs="Times"/>
          <w:color w:val="000000"/>
          <w:sz w:val="24"/>
          <w:szCs w:val="24"/>
        </w:rPr>
        <w:t xml:space="preserve">he high emission </w:t>
      </w:r>
      <w:r>
        <w:rPr>
          <w:rFonts w:eastAsia="Times New Roman" w:cs="Times"/>
          <w:color w:val="000000"/>
          <w:sz w:val="24"/>
          <w:szCs w:val="24"/>
        </w:rPr>
        <w:t xml:space="preserve">(RCP 8.5) </w:t>
      </w:r>
      <w:r w:rsidRPr="000723ED">
        <w:rPr>
          <w:rFonts w:eastAsia="Times New Roman" w:cs="Times"/>
          <w:color w:val="000000"/>
          <w:sz w:val="24"/>
          <w:szCs w:val="24"/>
        </w:rPr>
        <w:t>scenario resul</w:t>
      </w:r>
      <w:r>
        <w:rPr>
          <w:rFonts w:eastAsia="Times New Roman" w:cs="Times"/>
          <w:color w:val="000000"/>
          <w:sz w:val="24"/>
          <w:szCs w:val="24"/>
        </w:rPr>
        <w:t>t</w:t>
      </w:r>
      <w:r w:rsidR="00E37558">
        <w:rPr>
          <w:rFonts w:eastAsia="Times New Roman" w:cs="Times"/>
          <w:color w:val="000000"/>
          <w:sz w:val="24"/>
          <w:szCs w:val="24"/>
        </w:rPr>
        <w:t>ing</w:t>
      </w:r>
      <w:r w:rsidRPr="000723ED">
        <w:rPr>
          <w:rFonts w:eastAsia="Times New Roman" w:cs="Times"/>
          <w:color w:val="000000"/>
          <w:sz w:val="24"/>
          <w:szCs w:val="24"/>
        </w:rPr>
        <w:t xml:space="preserve"> in a strong positive change in catch potential, while the low emission </w:t>
      </w:r>
      <w:r>
        <w:rPr>
          <w:rFonts w:eastAsia="Times New Roman" w:cs="Times"/>
          <w:color w:val="000000"/>
          <w:sz w:val="24"/>
          <w:szCs w:val="24"/>
        </w:rPr>
        <w:t xml:space="preserve">(RCP 2.6) </w:t>
      </w:r>
      <w:r w:rsidRPr="000723ED">
        <w:rPr>
          <w:rFonts w:eastAsia="Times New Roman" w:cs="Times"/>
          <w:color w:val="000000"/>
          <w:sz w:val="24"/>
          <w:szCs w:val="24"/>
        </w:rPr>
        <w:t>scenario results in a loss of catch potential.</w:t>
      </w:r>
    </w:p>
    <w:p w14:paraId="08FA77A3" w14:textId="79DBD378" w:rsidR="00DC0A58" w:rsidRDefault="00E37558" w:rsidP="00E37558">
      <w:pPr>
        <w:spacing w:after="0" w:line="240" w:lineRule="auto"/>
        <w:rPr>
          <w:rFonts w:eastAsia="Times New Roman" w:cs="Times"/>
          <w:color w:val="000000"/>
          <w:sz w:val="24"/>
          <w:szCs w:val="24"/>
        </w:rPr>
      </w:pPr>
      <w:r>
        <w:rPr>
          <w:rFonts w:eastAsia="Times New Roman" w:cs="Times"/>
          <w:color w:val="000000"/>
          <w:sz w:val="24"/>
          <w:szCs w:val="24"/>
        </w:rPr>
        <w:t>Sectoral comparison reveals that</w:t>
      </w:r>
      <w:r w:rsidR="00DC0A58">
        <w:rPr>
          <w:rFonts w:eastAsia="Times New Roman" w:cs="Times"/>
          <w:color w:val="000000"/>
          <w:sz w:val="24"/>
          <w:szCs w:val="24"/>
        </w:rPr>
        <w:t xml:space="preserve"> LSF tend to show </w:t>
      </w:r>
      <w:r w:rsidR="00B73595">
        <w:rPr>
          <w:rFonts w:eastAsia="Times New Roman" w:cs="Times"/>
          <w:color w:val="000000"/>
          <w:sz w:val="24"/>
          <w:szCs w:val="24"/>
        </w:rPr>
        <w:t xml:space="preserve">slight </w:t>
      </w:r>
      <w:r w:rsidR="00DC0A58">
        <w:rPr>
          <w:rFonts w:eastAsia="Times New Roman" w:cs="Times"/>
          <w:color w:val="000000"/>
          <w:sz w:val="24"/>
          <w:szCs w:val="24"/>
        </w:rPr>
        <w:t xml:space="preserve">positive changes </w:t>
      </w:r>
      <w:r w:rsidRPr="000723ED">
        <w:rPr>
          <w:rFonts w:eastAsia="Times New Roman" w:cs="Times"/>
          <w:color w:val="000000"/>
          <w:sz w:val="24"/>
          <w:szCs w:val="24"/>
        </w:rPr>
        <w:t>(RCP 2.6: -0.62%; RCP 8.5: 17.1%)</w:t>
      </w:r>
      <w:r>
        <w:rPr>
          <w:rFonts w:eastAsia="Times New Roman" w:cs="Times"/>
          <w:color w:val="000000"/>
          <w:sz w:val="24"/>
          <w:szCs w:val="24"/>
        </w:rPr>
        <w:t xml:space="preserve"> </w:t>
      </w:r>
      <w:r w:rsidR="00DC0A58">
        <w:rPr>
          <w:rFonts w:eastAsia="Times New Roman" w:cs="Times"/>
          <w:color w:val="000000"/>
          <w:sz w:val="24"/>
          <w:szCs w:val="24"/>
        </w:rPr>
        <w:t>in catch potential over SSF</w:t>
      </w:r>
      <w:r>
        <w:rPr>
          <w:rFonts w:eastAsia="Times New Roman" w:cs="Times"/>
          <w:color w:val="000000"/>
          <w:sz w:val="24"/>
          <w:szCs w:val="24"/>
        </w:rPr>
        <w:t xml:space="preserve"> </w:t>
      </w:r>
      <w:r w:rsidRPr="000723ED">
        <w:rPr>
          <w:rFonts w:eastAsia="Times New Roman" w:cs="Times"/>
          <w:color w:val="000000"/>
          <w:sz w:val="24"/>
          <w:szCs w:val="24"/>
        </w:rPr>
        <w:t>(RCP 2.6: -9.11%; RCP 8.5: 6.69%</w:t>
      </w:r>
      <w:r>
        <w:rPr>
          <w:rFonts w:eastAsia="Times New Roman" w:cs="Times"/>
          <w:color w:val="000000"/>
          <w:sz w:val="24"/>
          <w:szCs w:val="24"/>
        </w:rPr>
        <w:t>)</w:t>
      </w:r>
      <w:r w:rsidR="00DC0A58">
        <w:rPr>
          <w:rFonts w:eastAsia="Times New Roman" w:cs="Times"/>
          <w:color w:val="000000"/>
          <w:sz w:val="24"/>
          <w:szCs w:val="24"/>
        </w:rPr>
        <w:t>.</w:t>
      </w:r>
      <w:r w:rsidR="00DC0A58" w:rsidRPr="000723ED">
        <w:rPr>
          <w:rFonts w:eastAsia="Times New Roman" w:cs="Times"/>
          <w:color w:val="000000"/>
          <w:sz w:val="24"/>
          <w:szCs w:val="24"/>
        </w:rPr>
        <w:t xml:space="preserve"> </w:t>
      </w:r>
    </w:p>
    <w:p w14:paraId="0BCC6B34" w14:textId="77777777" w:rsidR="00DC0A58" w:rsidRDefault="00DC0A58" w:rsidP="00DC0A58">
      <w:pPr>
        <w:spacing w:after="0" w:line="240" w:lineRule="auto"/>
        <w:rPr>
          <w:rFonts w:eastAsia="Times New Roman" w:cs="Times"/>
          <w:color w:val="000000"/>
          <w:sz w:val="24"/>
          <w:szCs w:val="24"/>
        </w:rPr>
      </w:pPr>
    </w:p>
    <w:p w14:paraId="3C396C34" w14:textId="77777777" w:rsidR="00DC0A58" w:rsidRDefault="00DC0A58" w:rsidP="00DC0A58">
      <w:pPr>
        <w:spacing w:after="0" w:line="240" w:lineRule="auto"/>
        <w:rPr>
          <w:rFonts w:eastAsia="Times New Roman" w:cs="Times New Roman"/>
          <w:sz w:val="24"/>
          <w:szCs w:val="24"/>
        </w:rPr>
      </w:pPr>
      <w:r>
        <w:rPr>
          <w:rFonts w:eastAsia="Times New Roman" w:cs="Times"/>
          <w:noProof/>
          <w:color w:val="000000"/>
          <w:sz w:val="24"/>
          <w:szCs w:val="24"/>
        </w:rPr>
        <w:lastRenderedPageBreak/>
        <w:drawing>
          <wp:inline distT="0" distB="0" distL="0" distR="0" wp14:anchorId="2AE10481" wp14:editId="1576A4CE">
            <wp:extent cx="3411275" cy="3411275"/>
            <wp:effectExtent l="0" t="0" r="0" b="0"/>
            <wp:docPr id="19" name="Picture 19" descr="C:\Users\angmel\Documents\MSc-small-scale-fisheries\REPORT\al_catch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gmel\Documents\MSc-small-scale-fisheries\REPORT\al_catchp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093" cy="3416093"/>
                    </a:xfrm>
                    <a:prstGeom prst="rect">
                      <a:avLst/>
                    </a:prstGeom>
                    <a:noFill/>
                    <a:ln>
                      <a:noFill/>
                    </a:ln>
                  </pic:spPr>
                </pic:pic>
              </a:graphicData>
            </a:graphic>
          </wp:inline>
        </w:drawing>
      </w:r>
    </w:p>
    <w:p w14:paraId="01F8D738" w14:textId="072A21CA" w:rsidR="00DC0A58" w:rsidRPr="000723ED" w:rsidRDefault="00DC0A58" w:rsidP="00DC0A58">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5</w:t>
      </w:r>
      <w:r>
        <w:rPr>
          <w:rFonts w:eastAsia="Times New Roman" w:cs="Times New Roman"/>
          <w:sz w:val="24"/>
          <w:szCs w:val="24"/>
        </w:rPr>
        <w:t>. Percentage change in Alaska’s catch potential between 2087 and 2000 for LSF and SSF under Representative Concentration Pathways 2.6 and 8.5.</w:t>
      </w:r>
    </w:p>
    <w:p w14:paraId="42652808" w14:textId="7092F921" w:rsidR="00DC0A58" w:rsidRDefault="00DC0A58" w:rsidP="00DC0A58">
      <w:pPr>
        <w:spacing w:after="0" w:line="240" w:lineRule="auto"/>
        <w:rPr>
          <w:rFonts w:eastAsia="Times New Roman" w:cs="Times New Roman"/>
          <w:sz w:val="24"/>
          <w:szCs w:val="24"/>
        </w:rPr>
      </w:pPr>
    </w:p>
    <w:p w14:paraId="3DBD8696" w14:textId="3B46DDB7" w:rsidR="00DC0A58" w:rsidRDefault="00436226" w:rsidP="00DC0A58">
      <w:pPr>
        <w:spacing w:after="0" w:line="240" w:lineRule="auto"/>
        <w:rPr>
          <w:rFonts w:eastAsia="Times New Roman" w:cs="Times"/>
          <w:color w:val="000000"/>
          <w:sz w:val="24"/>
          <w:szCs w:val="24"/>
          <w:shd w:val="clear" w:color="auto" w:fill="FFFF00"/>
        </w:rPr>
      </w:pPr>
      <w:r>
        <w:rPr>
          <w:rFonts w:eastAsia="Times New Roman" w:cs="Times New Roman"/>
          <w:sz w:val="24"/>
          <w:szCs w:val="24"/>
        </w:rPr>
        <w:t xml:space="preserve">Analysis on an </w:t>
      </w:r>
      <w:r w:rsidR="00DC0A58" w:rsidRPr="000723ED">
        <w:rPr>
          <w:rFonts w:eastAsia="Times New Roman" w:cs="Times"/>
          <w:color w:val="000000"/>
          <w:sz w:val="24"/>
          <w:szCs w:val="24"/>
          <w:shd w:val="clear" w:color="auto" w:fill="FFFF00"/>
        </w:rPr>
        <w:t>individual species basis</w:t>
      </w:r>
      <w:r w:rsidR="00E37558">
        <w:rPr>
          <w:rFonts w:eastAsia="Times New Roman" w:cs="Times"/>
          <w:color w:val="000000"/>
          <w:sz w:val="24"/>
          <w:szCs w:val="24"/>
          <w:shd w:val="clear" w:color="auto" w:fill="FFFF00"/>
        </w:rPr>
        <w:t xml:space="preserve"> illustrates that the</w:t>
      </w:r>
      <w:r w:rsidR="00DC0A58" w:rsidRPr="000723ED">
        <w:rPr>
          <w:rFonts w:eastAsia="Times New Roman" w:cs="Times"/>
          <w:color w:val="000000"/>
          <w:sz w:val="24"/>
          <w:szCs w:val="24"/>
          <w:shd w:val="clear" w:color="auto" w:fill="FFFF00"/>
        </w:rPr>
        <w:t xml:space="preserve"> majority of LSF species (</w:t>
      </w:r>
      <w:r w:rsidR="002B7CAC">
        <w:rPr>
          <w:rFonts w:eastAsia="Times New Roman" w:cs="Times"/>
          <w:color w:val="000000"/>
          <w:sz w:val="24"/>
          <w:szCs w:val="24"/>
          <w:shd w:val="clear" w:color="auto" w:fill="FFFF00"/>
        </w:rPr>
        <w:t>76.4</w:t>
      </w:r>
      <w:r w:rsidR="00DC0A58" w:rsidRPr="000723ED">
        <w:rPr>
          <w:rFonts w:eastAsia="Times New Roman" w:cs="Times"/>
          <w:color w:val="000000"/>
          <w:sz w:val="24"/>
          <w:szCs w:val="24"/>
          <w:shd w:val="clear" w:color="auto" w:fill="FFFF00"/>
        </w:rPr>
        <w:t xml:space="preserve">%) </w:t>
      </w:r>
      <w:r>
        <w:rPr>
          <w:rFonts w:eastAsia="Times New Roman" w:cs="Times"/>
          <w:color w:val="000000"/>
          <w:sz w:val="24"/>
          <w:szCs w:val="24"/>
          <w:shd w:val="clear" w:color="auto" w:fill="FFFF00"/>
        </w:rPr>
        <w:t xml:space="preserve">in Alaska’ EEZ </w:t>
      </w:r>
      <w:r w:rsidR="00DC0A58" w:rsidRPr="000723ED">
        <w:rPr>
          <w:rFonts w:eastAsia="Times New Roman" w:cs="Times"/>
          <w:color w:val="000000"/>
          <w:sz w:val="24"/>
          <w:szCs w:val="24"/>
          <w:shd w:val="clear" w:color="auto" w:fill="FFFF00"/>
        </w:rPr>
        <w:t xml:space="preserve">will increase in catch potential (RCP 2.6: n = 185; RCP 8.5, n = </w:t>
      </w:r>
      <w:r w:rsidR="002B7CAC">
        <w:rPr>
          <w:rFonts w:eastAsia="Times New Roman" w:cs="Times"/>
          <w:color w:val="000000"/>
          <w:sz w:val="24"/>
          <w:szCs w:val="24"/>
          <w:shd w:val="clear" w:color="auto" w:fill="FFFF00"/>
        </w:rPr>
        <w:t>97</w:t>
      </w:r>
      <w:r w:rsidR="00DC0A58" w:rsidRPr="000723ED">
        <w:rPr>
          <w:rFonts w:eastAsia="Times New Roman" w:cs="Times"/>
          <w:color w:val="000000"/>
          <w:sz w:val="24"/>
          <w:szCs w:val="24"/>
          <w:shd w:val="clear" w:color="auto" w:fill="FFFF00"/>
        </w:rPr>
        <w:t xml:space="preserve">). Likewise, catch potential will increase for the majority (54.8%) of </w:t>
      </w:r>
      <w:r>
        <w:rPr>
          <w:rFonts w:eastAsia="Times New Roman" w:cs="Times"/>
          <w:color w:val="000000"/>
          <w:sz w:val="24"/>
          <w:szCs w:val="24"/>
          <w:shd w:val="clear" w:color="auto" w:fill="FFFF00"/>
        </w:rPr>
        <w:t xml:space="preserve">SSF </w:t>
      </w:r>
      <w:r w:rsidR="00DC0A58" w:rsidRPr="000723ED">
        <w:rPr>
          <w:rFonts w:eastAsia="Times New Roman" w:cs="Times"/>
          <w:color w:val="000000"/>
          <w:sz w:val="24"/>
          <w:szCs w:val="24"/>
          <w:shd w:val="clear" w:color="auto" w:fill="FFFF00"/>
        </w:rPr>
        <w:t xml:space="preserve">species (RCP 2.6: n = 134; RCP 8.5, n = 152). </w:t>
      </w:r>
      <w:r>
        <w:rPr>
          <w:rFonts w:eastAsia="Times New Roman" w:cs="Times"/>
          <w:color w:val="000000"/>
          <w:sz w:val="24"/>
          <w:szCs w:val="24"/>
          <w:shd w:val="clear" w:color="auto" w:fill="FFFF00"/>
        </w:rPr>
        <w:t xml:space="preserve">These </w:t>
      </w:r>
      <w:r w:rsidR="0073437B">
        <w:rPr>
          <w:rFonts w:eastAsia="Times New Roman" w:cs="Times"/>
          <w:color w:val="000000"/>
          <w:sz w:val="24"/>
          <w:szCs w:val="24"/>
          <w:shd w:val="clear" w:color="auto" w:fill="FFFF00"/>
        </w:rPr>
        <w:t>is</w:t>
      </w:r>
      <w:r>
        <w:rPr>
          <w:rFonts w:eastAsia="Times New Roman" w:cs="Times"/>
          <w:color w:val="000000"/>
          <w:sz w:val="24"/>
          <w:szCs w:val="24"/>
          <w:shd w:val="clear" w:color="auto" w:fill="FFFF00"/>
        </w:rPr>
        <w:t xml:space="preserve"> a distinct variation between RCP scenarios</w:t>
      </w:r>
      <w:r w:rsidR="00436851">
        <w:rPr>
          <w:rFonts w:eastAsia="Times New Roman" w:cs="Times"/>
          <w:color w:val="000000"/>
          <w:sz w:val="24"/>
          <w:szCs w:val="24"/>
          <w:shd w:val="clear" w:color="auto" w:fill="FFFF00"/>
        </w:rPr>
        <w:t xml:space="preserve">, </w:t>
      </w:r>
      <w:r w:rsidR="0073437B">
        <w:rPr>
          <w:rFonts w:eastAsia="Times New Roman" w:cs="Times"/>
          <w:color w:val="000000"/>
          <w:sz w:val="24"/>
          <w:szCs w:val="24"/>
          <w:shd w:val="clear" w:color="auto" w:fill="FFFF00"/>
        </w:rPr>
        <w:t xml:space="preserve">with </w:t>
      </w:r>
      <w:r w:rsidR="00436851">
        <w:rPr>
          <w:rFonts w:eastAsia="Times New Roman" w:cs="Times"/>
          <w:color w:val="000000"/>
          <w:sz w:val="24"/>
          <w:szCs w:val="24"/>
          <w:shd w:val="clear" w:color="auto" w:fill="FFFF00"/>
        </w:rPr>
        <w:t xml:space="preserve">notably more species </w:t>
      </w:r>
      <w:r w:rsidR="0073437B">
        <w:rPr>
          <w:rFonts w:eastAsia="Times New Roman" w:cs="Times"/>
          <w:color w:val="000000"/>
          <w:sz w:val="24"/>
          <w:szCs w:val="24"/>
          <w:shd w:val="clear" w:color="auto" w:fill="FFFF00"/>
        </w:rPr>
        <w:t xml:space="preserve">displaying </w:t>
      </w:r>
      <w:r w:rsidR="00436851">
        <w:rPr>
          <w:rFonts w:eastAsia="Times New Roman" w:cs="Times"/>
          <w:color w:val="000000"/>
          <w:sz w:val="24"/>
          <w:szCs w:val="24"/>
          <w:shd w:val="clear" w:color="auto" w:fill="FFFF00"/>
        </w:rPr>
        <w:t xml:space="preserve">increased catch potentials </w:t>
      </w:r>
      <w:r w:rsidR="00856C19">
        <w:rPr>
          <w:rFonts w:eastAsia="Times New Roman" w:cs="Times"/>
          <w:color w:val="000000"/>
          <w:sz w:val="24"/>
          <w:szCs w:val="24"/>
          <w:shd w:val="clear" w:color="auto" w:fill="FFFF00"/>
        </w:rPr>
        <w:t>at RCP 8.5</w:t>
      </w:r>
      <w:r w:rsidR="0073437B">
        <w:rPr>
          <w:rFonts w:eastAsia="Times New Roman" w:cs="Times"/>
          <w:color w:val="000000"/>
          <w:sz w:val="24"/>
          <w:szCs w:val="24"/>
          <w:shd w:val="clear" w:color="auto" w:fill="FFFF00"/>
        </w:rPr>
        <w:t xml:space="preserve"> compared to </w:t>
      </w:r>
      <w:r w:rsidR="00856C19">
        <w:rPr>
          <w:rFonts w:eastAsia="Times New Roman" w:cs="Times"/>
          <w:color w:val="000000"/>
          <w:sz w:val="24"/>
          <w:szCs w:val="24"/>
          <w:shd w:val="clear" w:color="auto" w:fill="FFFF00"/>
        </w:rPr>
        <w:t>RCP 2.6.</w:t>
      </w:r>
    </w:p>
    <w:p w14:paraId="28B49C0F" w14:textId="33638254" w:rsidR="00856C19" w:rsidRDefault="00856C19" w:rsidP="00DC0A58">
      <w:pPr>
        <w:spacing w:after="0" w:line="240" w:lineRule="auto"/>
        <w:rPr>
          <w:rFonts w:eastAsia="Times New Roman" w:cs="Times"/>
          <w:color w:val="000000"/>
          <w:sz w:val="24"/>
          <w:szCs w:val="24"/>
          <w:shd w:val="clear" w:color="auto" w:fill="FFFF00"/>
        </w:rPr>
      </w:pPr>
    </w:p>
    <w:p w14:paraId="06D704F6" w14:textId="5560669E" w:rsidR="00856C19" w:rsidRDefault="00856C19" w:rsidP="00856C19">
      <w:pPr>
        <w:spacing w:after="0" w:line="240" w:lineRule="auto"/>
        <w:rPr>
          <w:rFonts w:eastAsia="Times New Roman" w:cs="Times"/>
          <w:color w:val="000000"/>
          <w:sz w:val="24"/>
          <w:szCs w:val="24"/>
          <w:shd w:val="clear" w:color="auto" w:fill="FFFF00"/>
        </w:rPr>
      </w:pPr>
      <w:r>
        <w:rPr>
          <w:rFonts w:eastAsia="Times New Roman" w:cs="Times"/>
          <w:color w:val="000000"/>
          <w:sz w:val="24"/>
          <w:szCs w:val="24"/>
        </w:rPr>
        <w:t xml:space="preserve">Catches in the SSF and LSF within Alaska’s EEZ are dominated by a select few species as shown in </w:t>
      </w:r>
      <w:r w:rsidRPr="000723ED">
        <w:rPr>
          <w:rFonts w:eastAsia="Times New Roman" w:cs="Times"/>
          <w:color w:val="000000"/>
          <w:sz w:val="24"/>
          <w:szCs w:val="24"/>
        </w:rPr>
        <w:t>F</w:t>
      </w:r>
      <w:r w:rsidR="00F137A7">
        <w:rPr>
          <w:rFonts w:eastAsia="Times New Roman" w:cs="Times"/>
          <w:color w:val="000000"/>
          <w:sz w:val="24"/>
          <w:szCs w:val="24"/>
        </w:rPr>
        <w:t>igure 6</w:t>
      </w:r>
      <w:r>
        <w:rPr>
          <w:rFonts w:eastAsia="Times New Roman" w:cs="Times"/>
          <w:color w:val="000000"/>
          <w:sz w:val="24"/>
          <w:szCs w:val="24"/>
        </w:rPr>
        <w:t xml:space="preserve">a and </w:t>
      </w:r>
      <w:r w:rsidR="00F137A7">
        <w:rPr>
          <w:rFonts w:eastAsia="Times New Roman" w:cs="Times"/>
          <w:color w:val="000000"/>
          <w:sz w:val="24"/>
          <w:szCs w:val="24"/>
        </w:rPr>
        <w:t>6</w:t>
      </w:r>
      <w:r>
        <w:rPr>
          <w:rFonts w:eastAsia="Times New Roman" w:cs="Times"/>
          <w:color w:val="000000"/>
          <w:sz w:val="24"/>
          <w:szCs w:val="24"/>
        </w:rPr>
        <w:t>b respectively</w:t>
      </w:r>
      <w:r w:rsidRPr="000723ED">
        <w:rPr>
          <w:rFonts w:eastAsia="Times New Roman" w:cs="Times"/>
          <w:color w:val="000000"/>
          <w:sz w:val="24"/>
          <w:szCs w:val="24"/>
        </w:rPr>
        <w:t xml:space="preserve">. The top </w:t>
      </w:r>
      <w:r>
        <w:rPr>
          <w:rFonts w:eastAsia="Times New Roman" w:cs="Times"/>
          <w:color w:val="000000"/>
          <w:sz w:val="24"/>
          <w:szCs w:val="24"/>
        </w:rPr>
        <w:t xml:space="preserve">exploited </w:t>
      </w:r>
      <w:r w:rsidRPr="000723ED">
        <w:rPr>
          <w:rFonts w:eastAsia="Times New Roman" w:cs="Times"/>
          <w:color w:val="000000"/>
          <w:sz w:val="24"/>
          <w:szCs w:val="24"/>
        </w:rPr>
        <w:t>SSF species are Alaska pollock (</w:t>
      </w:r>
      <w:r w:rsidRPr="000723ED">
        <w:rPr>
          <w:rFonts w:eastAsia="Times New Roman" w:cs="Times"/>
          <w:i/>
          <w:iCs/>
          <w:color w:val="000000"/>
          <w:sz w:val="24"/>
          <w:szCs w:val="24"/>
        </w:rPr>
        <w:t>Theragra chalcogramma</w:t>
      </w:r>
      <w:r w:rsidRPr="000723ED">
        <w:rPr>
          <w:rFonts w:eastAsia="Times New Roman" w:cs="Times"/>
          <w:color w:val="000000"/>
          <w:sz w:val="24"/>
          <w:szCs w:val="24"/>
        </w:rPr>
        <w:t>; 66.9% of catch), Pacific cod (</w:t>
      </w:r>
      <w:r w:rsidRPr="000723ED">
        <w:rPr>
          <w:rFonts w:eastAsia="Times New Roman" w:cs="Times"/>
          <w:i/>
          <w:iCs/>
          <w:color w:val="000000"/>
          <w:sz w:val="24"/>
          <w:szCs w:val="24"/>
        </w:rPr>
        <w:t>Gadus macrocephalus</w:t>
      </w:r>
      <w:r w:rsidRPr="000723ED">
        <w:rPr>
          <w:rFonts w:eastAsia="Times New Roman" w:cs="Times"/>
          <w:color w:val="000000"/>
          <w:sz w:val="24"/>
          <w:szCs w:val="24"/>
        </w:rPr>
        <w:t>; 5.84%) and Sockeye salmon (</w:t>
      </w:r>
      <w:r w:rsidRPr="000723ED">
        <w:rPr>
          <w:rFonts w:eastAsia="Times New Roman" w:cs="Times"/>
          <w:i/>
          <w:iCs/>
          <w:color w:val="000000"/>
          <w:sz w:val="24"/>
          <w:szCs w:val="24"/>
        </w:rPr>
        <w:t>Oncorhynchus nerka</w:t>
      </w:r>
      <w:r w:rsidRPr="000723ED">
        <w:rPr>
          <w:rFonts w:eastAsia="Times New Roman" w:cs="Times"/>
          <w:color w:val="000000"/>
          <w:sz w:val="24"/>
          <w:szCs w:val="24"/>
        </w:rPr>
        <w:t>; 3.78%) and the top LSF are Alaska pollock (</w:t>
      </w:r>
      <w:r w:rsidRPr="000723ED">
        <w:rPr>
          <w:rFonts w:eastAsia="Times New Roman" w:cs="Times"/>
          <w:i/>
          <w:iCs/>
          <w:color w:val="000000"/>
          <w:sz w:val="24"/>
          <w:szCs w:val="24"/>
        </w:rPr>
        <w:t>Theragra chalcogramma</w:t>
      </w:r>
      <w:r>
        <w:rPr>
          <w:rFonts w:eastAsia="Times New Roman" w:cs="Times"/>
          <w:color w:val="000000"/>
          <w:sz w:val="24"/>
          <w:szCs w:val="24"/>
        </w:rPr>
        <w:t xml:space="preserve">; 67.9%), </w:t>
      </w:r>
      <w:r w:rsidRPr="000723ED">
        <w:rPr>
          <w:rFonts w:eastAsia="Times New Roman" w:cs="Times"/>
          <w:color w:val="000000"/>
          <w:sz w:val="24"/>
          <w:szCs w:val="24"/>
        </w:rPr>
        <w:t>Pacific cod (</w:t>
      </w:r>
      <w:r w:rsidRPr="000723ED">
        <w:rPr>
          <w:rFonts w:eastAsia="Times New Roman" w:cs="Times"/>
          <w:i/>
          <w:iCs/>
          <w:color w:val="000000"/>
          <w:sz w:val="24"/>
          <w:szCs w:val="24"/>
        </w:rPr>
        <w:t>Gadus macrocephalus</w:t>
      </w:r>
      <w:r w:rsidRPr="000723ED">
        <w:rPr>
          <w:rFonts w:eastAsia="Times New Roman" w:cs="Times"/>
          <w:color w:val="000000"/>
          <w:sz w:val="24"/>
          <w:szCs w:val="24"/>
        </w:rPr>
        <w:t>; 5.93%) and Sockeye salmon (</w:t>
      </w:r>
      <w:r w:rsidRPr="000723ED">
        <w:rPr>
          <w:rFonts w:eastAsia="Times New Roman" w:cs="Times"/>
          <w:i/>
          <w:iCs/>
          <w:color w:val="000000"/>
          <w:sz w:val="24"/>
          <w:szCs w:val="24"/>
        </w:rPr>
        <w:t>Oncorhynchus nerka</w:t>
      </w:r>
      <w:r w:rsidRPr="000723ED">
        <w:rPr>
          <w:rFonts w:eastAsia="Times New Roman" w:cs="Times"/>
          <w:color w:val="000000"/>
          <w:sz w:val="24"/>
          <w:szCs w:val="24"/>
        </w:rPr>
        <w:t xml:space="preserve">; 3.84%). </w:t>
      </w:r>
    </w:p>
    <w:p w14:paraId="01E5FD5B" w14:textId="77777777" w:rsidR="00856C19" w:rsidRDefault="00856C19" w:rsidP="00856C19">
      <w:pPr>
        <w:spacing w:after="0" w:line="240" w:lineRule="auto"/>
        <w:rPr>
          <w:rFonts w:eastAsia="Times New Roman" w:cs="Times"/>
          <w:color w:val="000000"/>
          <w:sz w:val="24"/>
          <w:szCs w:val="24"/>
          <w:shd w:val="clear" w:color="auto" w:fill="FFFF00"/>
        </w:rPr>
      </w:pPr>
    </w:p>
    <w:p w14:paraId="6F353112" w14:textId="77777777" w:rsidR="00856C19" w:rsidRDefault="00856C19" w:rsidP="00856C19">
      <w:pPr>
        <w:spacing w:after="0" w:line="240" w:lineRule="auto"/>
        <w:rPr>
          <w:rFonts w:eastAsia="Times New Roman" w:cs="Times"/>
          <w:color w:val="000000"/>
          <w:sz w:val="24"/>
          <w:szCs w:val="24"/>
          <w:shd w:val="clear" w:color="auto" w:fill="FFFF00"/>
        </w:rPr>
      </w:pPr>
      <w:r>
        <w:rPr>
          <w:rFonts w:eastAsia="Times New Roman" w:cs="Times"/>
          <w:noProof/>
          <w:color w:val="000000"/>
          <w:sz w:val="24"/>
          <w:szCs w:val="24"/>
          <w:shd w:val="clear" w:color="auto" w:fill="FFFF00"/>
        </w:rPr>
        <w:lastRenderedPageBreak/>
        <w:drawing>
          <wp:inline distT="0" distB="0" distL="0" distR="0" wp14:anchorId="1F3921AF" wp14:editId="6DCE0506">
            <wp:extent cx="5947410" cy="3339465"/>
            <wp:effectExtent l="0" t="0" r="0" b="0"/>
            <wp:docPr id="9" name="Picture 9" descr="C:\Users\angmel\Documents\MSc-small-scale-fisheries\REPORT\10_ssf_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gmel\Documents\MSc-small-scale-fisheries\REPORT\10_ssf_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66A87567" w14:textId="77777777" w:rsidR="00856C19" w:rsidRDefault="00856C19" w:rsidP="00856C19">
      <w:pPr>
        <w:spacing w:after="0" w:line="240" w:lineRule="auto"/>
        <w:rPr>
          <w:rFonts w:eastAsia="Times New Roman" w:cs="Times"/>
          <w:color w:val="000000"/>
          <w:sz w:val="24"/>
          <w:szCs w:val="24"/>
          <w:shd w:val="clear" w:color="auto" w:fill="FFFF00"/>
        </w:rPr>
      </w:pPr>
      <w:r>
        <w:rPr>
          <w:rFonts w:eastAsia="Times New Roman" w:cs="Times"/>
          <w:noProof/>
          <w:color w:val="000000"/>
          <w:sz w:val="24"/>
          <w:szCs w:val="24"/>
          <w:shd w:val="clear" w:color="auto" w:fill="FFFF00"/>
        </w:rPr>
        <w:drawing>
          <wp:inline distT="0" distB="0" distL="0" distR="0" wp14:anchorId="13A397D7" wp14:editId="0604D2E0">
            <wp:extent cx="5947410" cy="3339465"/>
            <wp:effectExtent l="0" t="0" r="0" b="0"/>
            <wp:docPr id="10" name="Picture 10" descr="C:\Users\angmel\Documents\MSc-small-scale-fisheries\REPORT\10_lsf_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gmel\Documents\MSc-small-scale-fisheries\REPORT\10_lsf_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67ACD68B" w14:textId="3468540B" w:rsidR="00856C19" w:rsidRDefault="00856C19" w:rsidP="00856C19">
      <w:pPr>
        <w:spacing w:after="0" w:line="240" w:lineRule="auto"/>
        <w:rPr>
          <w:rFonts w:eastAsia="Times New Roman" w:cs="Times"/>
          <w:color w:val="000000"/>
          <w:sz w:val="24"/>
          <w:szCs w:val="24"/>
          <w:shd w:val="clear" w:color="auto" w:fill="FFFF00"/>
        </w:rPr>
      </w:pPr>
      <w:r>
        <w:rPr>
          <w:rFonts w:eastAsia="Times New Roman" w:cs="Times"/>
          <w:color w:val="000000"/>
          <w:sz w:val="24"/>
          <w:szCs w:val="24"/>
          <w:shd w:val="clear" w:color="auto" w:fill="FFFF00"/>
        </w:rPr>
        <w:t xml:space="preserve">Figure </w:t>
      </w:r>
      <w:r w:rsidR="00F137A7">
        <w:rPr>
          <w:rFonts w:eastAsia="Times New Roman" w:cs="Times"/>
          <w:color w:val="000000"/>
          <w:sz w:val="24"/>
          <w:szCs w:val="24"/>
          <w:shd w:val="clear" w:color="auto" w:fill="FFFF00"/>
        </w:rPr>
        <w:t>6</w:t>
      </w:r>
      <w:r>
        <w:rPr>
          <w:rFonts w:eastAsia="Times New Roman" w:cs="Times"/>
          <w:color w:val="000000"/>
          <w:sz w:val="24"/>
          <w:szCs w:val="24"/>
          <w:shd w:val="clear" w:color="auto" w:fill="FFFF00"/>
        </w:rPr>
        <w:t>. Aggregated catch within the years of 2087 and 2000 of the top species exploited in Alaska’s EEZ by (a) small-scale fisheries and (b) large-scale fisheries.</w:t>
      </w:r>
    </w:p>
    <w:p w14:paraId="6CAF8270" w14:textId="77777777" w:rsidR="00856C19" w:rsidRDefault="00856C19" w:rsidP="00856C19">
      <w:pPr>
        <w:spacing w:after="0" w:line="240" w:lineRule="auto"/>
        <w:rPr>
          <w:rFonts w:eastAsia="Times New Roman" w:cs="Times"/>
          <w:color w:val="000000"/>
          <w:sz w:val="24"/>
          <w:szCs w:val="24"/>
          <w:shd w:val="clear" w:color="auto" w:fill="FFFF00"/>
        </w:rPr>
      </w:pPr>
    </w:p>
    <w:p w14:paraId="43DA2038" w14:textId="6B6F1AD3" w:rsidR="00856C19" w:rsidRDefault="00856C19" w:rsidP="00856C19">
      <w:pPr>
        <w:spacing w:after="0" w:line="240" w:lineRule="auto"/>
        <w:rPr>
          <w:rFonts w:eastAsia="Times New Roman" w:cs="Times New Roman"/>
          <w:sz w:val="24"/>
          <w:szCs w:val="24"/>
        </w:rPr>
      </w:pPr>
      <w:r>
        <w:rPr>
          <w:rFonts w:eastAsia="Times New Roman" w:cs="Times New Roman"/>
          <w:sz w:val="24"/>
          <w:szCs w:val="24"/>
        </w:rPr>
        <w:t xml:space="preserve">Further analysis of these top species exploited in Alaska’s EEZ reveals the following projected changes in catch potential </w:t>
      </w:r>
      <w:r w:rsidR="00A703F7">
        <w:rPr>
          <w:rFonts w:eastAsia="Times New Roman" w:cs="Times New Roman"/>
          <w:sz w:val="24"/>
          <w:szCs w:val="24"/>
        </w:rPr>
        <w:t xml:space="preserve">for these top 10 species </w:t>
      </w:r>
      <w:r>
        <w:rPr>
          <w:rFonts w:eastAsia="Times New Roman" w:cs="Times New Roman"/>
          <w:sz w:val="24"/>
          <w:szCs w:val="24"/>
        </w:rPr>
        <w:t>between 2087 and 2000</w:t>
      </w:r>
      <w:r w:rsidR="00F137A7">
        <w:rPr>
          <w:rFonts w:eastAsia="Times New Roman" w:cs="Times New Roman"/>
          <w:sz w:val="24"/>
          <w:szCs w:val="24"/>
        </w:rPr>
        <w:t xml:space="preserve"> (Figure 7)</w:t>
      </w:r>
      <w:r>
        <w:rPr>
          <w:rFonts w:eastAsia="Times New Roman" w:cs="Times New Roman"/>
          <w:sz w:val="24"/>
          <w:szCs w:val="24"/>
        </w:rPr>
        <w:t>. Within the SSF, the top exploited species of Pacific cod will decrease (</w:t>
      </w:r>
      <w:r w:rsidRPr="000723ED">
        <w:rPr>
          <w:rFonts w:eastAsia="Times New Roman" w:cs="Times"/>
          <w:color w:val="000000"/>
          <w:sz w:val="24"/>
          <w:szCs w:val="24"/>
        </w:rPr>
        <w:t xml:space="preserve">RCP 2.6: </w:t>
      </w:r>
      <w:r>
        <w:rPr>
          <w:rFonts w:eastAsia="Times New Roman" w:cs="Times"/>
          <w:color w:val="000000"/>
          <w:sz w:val="24"/>
          <w:szCs w:val="24"/>
        </w:rPr>
        <w:t>-15.0</w:t>
      </w:r>
      <w:r w:rsidRPr="000723ED">
        <w:rPr>
          <w:rFonts w:eastAsia="Times New Roman" w:cs="Times"/>
          <w:color w:val="000000"/>
          <w:sz w:val="24"/>
          <w:szCs w:val="24"/>
        </w:rPr>
        <w:t xml:space="preserve">%; RCP 8.5: </w:t>
      </w:r>
      <w:r>
        <w:rPr>
          <w:rFonts w:eastAsia="Times New Roman" w:cs="Times"/>
          <w:color w:val="000000"/>
          <w:sz w:val="24"/>
          <w:szCs w:val="24"/>
        </w:rPr>
        <w:t>-22.5</w:t>
      </w:r>
      <w:r w:rsidRPr="000723ED">
        <w:rPr>
          <w:rFonts w:eastAsia="Times New Roman" w:cs="Times"/>
          <w:color w:val="000000"/>
          <w:sz w:val="24"/>
          <w:szCs w:val="24"/>
        </w:rPr>
        <w:t>%)</w:t>
      </w:r>
      <w:r>
        <w:rPr>
          <w:rFonts w:eastAsia="Times New Roman" w:cs="Times"/>
          <w:color w:val="000000"/>
          <w:sz w:val="24"/>
          <w:szCs w:val="24"/>
        </w:rPr>
        <w:t>, Pink salmon will increase (</w:t>
      </w:r>
      <w:r w:rsidRPr="000723ED">
        <w:rPr>
          <w:rFonts w:eastAsia="Times New Roman" w:cs="Times"/>
          <w:color w:val="000000"/>
          <w:sz w:val="24"/>
          <w:szCs w:val="24"/>
        </w:rPr>
        <w:t xml:space="preserve">RCP 2.6: </w:t>
      </w:r>
      <w:r>
        <w:rPr>
          <w:rFonts w:eastAsia="Times New Roman" w:cs="Times"/>
          <w:color w:val="000000"/>
          <w:sz w:val="24"/>
          <w:szCs w:val="24"/>
        </w:rPr>
        <w:t>-1.02</w:t>
      </w:r>
      <w:r w:rsidRPr="000723ED">
        <w:rPr>
          <w:rFonts w:eastAsia="Times New Roman" w:cs="Times"/>
          <w:color w:val="000000"/>
          <w:sz w:val="24"/>
          <w:szCs w:val="24"/>
        </w:rPr>
        <w:t xml:space="preserve">%; RCP 8.5: </w:t>
      </w:r>
      <w:r>
        <w:rPr>
          <w:rFonts w:eastAsia="Times New Roman" w:cs="Times"/>
          <w:color w:val="000000"/>
          <w:sz w:val="24"/>
          <w:szCs w:val="24"/>
        </w:rPr>
        <w:t>12.7</w:t>
      </w:r>
      <w:r w:rsidRPr="000723ED">
        <w:rPr>
          <w:rFonts w:eastAsia="Times New Roman" w:cs="Times"/>
          <w:color w:val="000000"/>
          <w:sz w:val="24"/>
          <w:szCs w:val="24"/>
        </w:rPr>
        <w:t>%)</w:t>
      </w:r>
      <w:r>
        <w:rPr>
          <w:rFonts w:eastAsia="Times New Roman" w:cs="Times"/>
          <w:color w:val="000000"/>
          <w:sz w:val="24"/>
          <w:szCs w:val="24"/>
        </w:rPr>
        <w:t xml:space="preserve"> and Sockeye salmon will decrease (</w:t>
      </w:r>
      <w:r w:rsidRPr="000723ED">
        <w:rPr>
          <w:rFonts w:eastAsia="Times New Roman" w:cs="Times"/>
          <w:color w:val="000000"/>
          <w:sz w:val="24"/>
          <w:szCs w:val="24"/>
        </w:rPr>
        <w:t xml:space="preserve">RCP 2.6: </w:t>
      </w:r>
      <w:r>
        <w:rPr>
          <w:rFonts w:eastAsia="Times New Roman" w:cs="Times"/>
          <w:color w:val="000000"/>
          <w:sz w:val="24"/>
          <w:szCs w:val="24"/>
        </w:rPr>
        <w:t>-9.16</w:t>
      </w:r>
      <w:r w:rsidRPr="000723ED">
        <w:rPr>
          <w:rFonts w:eastAsia="Times New Roman" w:cs="Times"/>
          <w:color w:val="000000"/>
          <w:sz w:val="24"/>
          <w:szCs w:val="24"/>
        </w:rPr>
        <w:t xml:space="preserve">%; RCP 8.5: </w:t>
      </w:r>
      <w:r>
        <w:rPr>
          <w:rFonts w:eastAsia="Times New Roman" w:cs="Times"/>
          <w:color w:val="000000"/>
          <w:sz w:val="24"/>
          <w:szCs w:val="24"/>
        </w:rPr>
        <w:t>-8.33</w:t>
      </w:r>
      <w:r w:rsidRPr="000723ED">
        <w:rPr>
          <w:rFonts w:eastAsia="Times New Roman" w:cs="Times"/>
          <w:color w:val="000000"/>
          <w:sz w:val="24"/>
          <w:szCs w:val="24"/>
        </w:rPr>
        <w:t>%)</w:t>
      </w:r>
      <w:r>
        <w:rPr>
          <w:rFonts w:eastAsia="Times New Roman" w:cs="Times"/>
          <w:color w:val="000000"/>
          <w:sz w:val="24"/>
          <w:szCs w:val="24"/>
        </w:rPr>
        <w:t>.</w:t>
      </w:r>
      <w:r>
        <w:rPr>
          <w:rFonts w:eastAsia="Times New Roman" w:cs="Times New Roman"/>
          <w:sz w:val="24"/>
          <w:szCs w:val="24"/>
        </w:rPr>
        <w:t xml:space="preserve"> </w:t>
      </w:r>
      <w:commentRangeStart w:id="13"/>
      <w:r>
        <w:rPr>
          <w:rFonts w:eastAsia="Times New Roman" w:cs="Times New Roman"/>
          <w:sz w:val="24"/>
          <w:szCs w:val="24"/>
        </w:rPr>
        <w:t xml:space="preserve">Within the LSF, Alaska Pollock will increase </w:t>
      </w:r>
      <w:r w:rsidRPr="000723ED">
        <w:rPr>
          <w:rFonts w:eastAsia="Times New Roman" w:cs="Times"/>
          <w:color w:val="000000"/>
          <w:sz w:val="24"/>
          <w:szCs w:val="24"/>
        </w:rPr>
        <w:t xml:space="preserve">(RCP </w:t>
      </w:r>
      <w:r w:rsidRPr="000723ED">
        <w:rPr>
          <w:rFonts w:eastAsia="Times New Roman" w:cs="Times"/>
          <w:color w:val="000000"/>
          <w:sz w:val="24"/>
          <w:szCs w:val="24"/>
        </w:rPr>
        <w:lastRenderedPageBreak/>
        <w:t xml:space="preserve">2.6: </w:t>
      </w:r>
      <w:r>
        <w:rPr>
          <w:rFonts w:eastAsia="Times New Roman" w:cs="Times"/>
          <w:color w:val="000000"/>
          <w:sz w:val="24"/>
          <w:szCs w:val="24"/>
        </w:rPr>
        <w:t>1.51</w:t>
      </w:r>
      <w:r w:rsidRPr="000723ED">
        <w:rPr>
          <w:rFonts w:eastAsia="Times New Roman" w:cs="Times"/>
          <w:color w:val="000000"/>
          <w:sz w:val="24"/>
          <w:szCs w:val="24"/>
        </w:rPr>
        <w:t xml:space="preserve">%; RCP 8.5: </w:t>
      </w:r>
      <w:r>
        <w:rPr>
          <w:rFonts w:eastAsia="Times New Roman" w:cs="Times"/>
          <w:color w:val="000000"/>
          <w:sz w:val="24"/>
          <w:szCs w:val="24"/>
        </w:rPr>
        <w:t>18.7</w:t>
      </w:r>
      <w:r w:rsidRPr="000723ED">
        <w:rPr>
          <w:rFonts w:eastAsia="Times New Roman" w:cs="Times"/>
          <w:color w:val="000000"/>
          <w:sz w:val="24"/>
          <w:szCs w:val="24"/>
        </w:rPr>
        <w:t>%)</w:t>
      </w:r>
      <w:r>
        <w:rPr>
          <w:rFonts w:eastAsia="Times New Roman" w:cs="Times New Roman"/>
          <w:sz w:val="24"/>
          <w:szCs w:val="24"/>
        </w:rPr>
        <w:t>, Pacific cod will decrease (</w:t>
      </w:r>
      <w:r w:rsidRPr="000723ED">
        <w:rPr>
          <w:rFonts w:eastAsia="Times New Roman" w:cs="Times"/>
          <w:color w:val="000000"/>
          <w:sz w:val="24"/>
          <w:szCs w:val="24"/>
        </w:rPr>
        <w:t xml:space="preserve">RCP 2.6: </w:t>
      </w:r>
      <w:r>
        <w:rPr>
          <w:rFonts w:eastAsia="Times New Roman" w:cs="Times"/>
          <w:color w:val="000000"/>
          <w:sz w:val="24"/>
          <w:szCs w:val="24"/>
        </w:rPr>
        <w:t>-10.5</w:t>
      </w:r>
      <w:r w:rsidRPr="000723ED">
        <w:rPr>
          <w:rFonts w:eastAsia="Times New Roman" w:cs="Times"/>
          <w:color w:val="000000"/>
          <w:sz w:val="24"/>
          <w:szCs w:val="24"/>
        </w:rPr>
        <w:t xml:space="preserve">%; RCP 8.5: </w:t>
      </w:r>
      <w:r>
        <w:rPr>
          <w:rFonts w:eastAsia="Times New Roman" w:cs="Times"/>
          <w:color w:val="000000"/>
          <w:sz w:val="24"/>
          <w:szCs w:val="24"/>
        </w:rPr>
        <w:t>-18.7</w:t>
      </w:r>
      <w:r w:rsidRPr="000723ED">
        <w:rPr>
          <w:rFonts w:eastAsia="Times New Roman" w:cs="Times"/>
          <w:color w:val="000000"/>
          <w:sz w:val="24"/>
          <w:szCs w:val="24"/>
        </w:rPr>
        <w:t>%)</w:t>
      </w:r>
      <w:r>
        <w:rPr>
          <w:rFonts w:eastAsia="Times New Roman" w:cs="Times"/>
          <w:color w:val="000000"/>
          <w:sz w:val="24"/>
          <w:szCs w:val="24"/>
        </w:rPr>
        <w:t xml:space="preserve"> </w:t>
      </w:r>
      <w:r>
        <w:rPr>
          <w:rFonts w:eastAsia="Times New Roman" w:cs="Times New Roman"/>
          <w:sz w:val="24"/>
          <w:szCs w:val="24"/>
        </w:rPr>
        <w:t>and Sockeye salmon will decrease (</w:t>
      </w:r>
      <w:r w:rsidRPr="000723ED">
        <w:rPr>
          <w:rFonts w:eastAsia="Times New Roman" w:cs="Times"/>
          <w:color w:val="000000"/>
          <w:sz w:val="24"/>
          <w:szCs w:val="24"/>
        </w:rPr>
        <w:t xml:space="preserve">RCP 2.6: </w:t>
      </w:r>
      <w:r>
        <w:rPr>
          <w:rFonts w:eastAsia="Times New Roman" w:cs="Times"/>
          <w:color w:val="000000"/>
          <w:sz w:val="24"/>
          <w:szCs w:val="24"/>
        </w:rPr>
        <w:t>-4.33</w:t>
      </w:r>
      <w:r w:rsidRPr="000723ED">
        <w:rPr>
          <w:rFonts w:eastAsia="Times New Roman" w:cs="Times"/>
          <w:color w:val="000000"/>
          <w:sz w:val="24"/>
          <w:szCs w:val="24"/>
        </w:rPr>
        <w:t xml:space="preserve">%; RCP 8.5: </w:t>
      </w:r>
      <w:r>
        <w:rPr>
          <w:rFonts w:eastAsia="Times New Roman" w:cs="Times"/>
          <w:color w:val="000000"/>
          <w:sz w:val="24"/>
          <w:szCs w:val="24"/>
        </w:rPr>
        <w:t>-3.77</w:t>
      </w:r>
      <w:r w:rsidRPr="000723ED">
        <w:rPr>
          <w:rFonts w:eastAsia="Times New Roman" w:cs="Times"/>
          <w:color w:val="000000"/>
          <w:sz w:val="24"/>
          <w:szCs w:val="24"/>
        </w:rPr>
        <w:t>%)</w:t>
      </w:r>
      <w:r>
        <w:rPr>
          <w:rFonts w:eastAsia="Times New Roman" w:cs="Times New Roman"/>
          <w:sz w:val="24"/>
          <w:szCs w:val="24"/>
        </w:rPr>
        <w:t xml:space="preserve">. </w:t>
      </w:r>
      <w:commentRangeEnd w:id="13"/>
      <w:r>
        <w:rPr>
          <w:rStyle w:val="CommentReference"/>
        </w:rPr>
        <w:commentReference w:id="13"/>
      </w:r>
    </w:p>
    <w:p w14:paraId="2212D4F8" w14:textId="77777777" w:rsidR="00856C19" w:rsidRDefault="00856C19" w:rsidP="00856C19">
      <w:pPr>
        <w:spacing w:after="0" w:line="240" w:lineRule="auto"/>
        <w:rPr>
          <w:rFonts w:eastAsia="Times New Roman" w:cs="Times New Roman"/>
          <w:sz w:val="24"/>
          <w:szCs w:val="24"/>
        </w:rPr>
      </w:pPr>
    </w:p>
    <w:p w14:paraId="4780F2A7" w14:textId="77777777" w:rsidR="00856C19" w:rsidRDefault="00856C19" w:rsidP="00856C19">
      <w:pPr>
        <w:spacing w:after="0" w:line="240" w:lineRule="auto"/>
        <w:rPr>
          <w:rFonts w:eastAsia="Times New Roman" w:cs="Times New Roman"/>
          <w:sz w:val="24"/>
          <w:szCs w:val="24"/>
        </w:rPr>
      </w:pPr>
      <w:r>
        <w:rPr>
          <w:rFonts w:eastAsia="Times New Roman" w:cs="Times"/>
          <w:noProof/>
          <w:color w:val="000000"/>
          <w:sz w:val="24"/>
          <w:szCs w:val="24"/>
        </w:rPr>
        <w:drawing>
          <wp:inline distT="0" distB="0" distL="0" distR="0" wp14:anchorId="021A7E98" wp14:editId="4D774EEE">
            <wp:extent cx="2926080" cy="1935078"/>
            <wp:effectExtent l="0" t="0" r="7620" b="8255"/>
            <wp:docPr id="1" name="Picture 1" descr="C:\Users\angmel\Documents\MSc-small-scale-fisheries\REPORT\top10_ssf_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gmel\Documents\MSc-small-scale-fisheries\REPORT\top10_ssf_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8977" cy="1976673"/>
                    </a:xfrm>
                    <a:prstGeom prst="rect">
                      <a:avLst/>
                    </a:prstGeom>
                    <a:noFill/>
                    <a:ln>
                      <a:noFill/>
                    </a:ln>
                  </pic:spPr>
                </pic:pic>
              </a:graphicData>
            </a:graphic>
          </wp:inline>
        </w:drawing>
      </w:r>
      <w:r>
        <w:rPr>
          <w:rFonts w:eastAsia="Times New Roman" w:cs="Times"/>
          <w:noProof/>
          <w:color w:val="000000"/>
          <w:sz w:val="24"/>
          <w:szCs w:val="24"/>
        </w:rPr>
        <w:drawing>
          <wp:inline distT="0" distB="0" distL="0" distR="0" wp14:anchorId="751BE5C3" wp14:editId="4A4A70DC">
            <wp:extent cx="2926080" cy="1935080"/>
            <wp:effectExtent l="0" t="0" r="7620" b="8255"/>
            <wp:docPr id="2" name="Picture 2" descr="C:\Users\angmel\Documents\MSc-small-scale-fisheries\REPORT\top10_lsf_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gmel\Documents\MSc-small-scale-fisheries\REPORT\top10_lsf_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3558" cy="1979704"/>
                    </a:xfrm>
                    <a:prstGeom prst="rect">
                      <a:avLst/>
                    </a:prstGeom>
                    <a:noFill/>
                    <a:ln>
                      <a:noFill/>
                    </a:ln>
                  </pic:spPr>
                </pic:pic>
              </a:graphicData>
            </a:graphic>
          </wp:inline>
        </w:drawing>
      </w:r>
    </w:p>
    <w:p w14:paraId="38E9D23A" w14:textId="77777777" w:rsidR="00856C19" w:rsidRDefault="00856C19" w:rsidP="00856C19">
      <w:pPr>
        <w:spacing w:after="0" w:line="240" w:lineRule="auto"/>
        <w:rPr>
          <w:rFonts w:eastAsia="Times New Roman" w:cs="Times New Roman"/>
          <w:sz w:val="24"/>
          <w:szCs w:val="24"/>
        </w:rPr>
      </w:pPr>
    </w:p>
    <w:p w14:paraId="7D32C193" w14:textId="6EC2F434" w:rsidR="00856C19" w:rsidRPr="000723ED" w:rsidRDefault="00856C19" w:rsidP="00856C19">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7</w:t>
      </w:r>
      <w:r>
        <w:rPr>
          <w:rFonts w:eastAsia="Times New Roman" w:cs="Times New Roman"/>
          <w:sz w:val="24"/>
          <w:szCs w:val="24"/>
        </w:rPr>
        <w:t>. Percentage change in the catch potential of top exploited species in Alaska’s EEZ between 2087 and 2000 by (a) small-scale fisheries and (b) large-scale fisheries. Species displayed in descending order with top exploited species at the top.</w:t>
      </w:r>
    </w:p>
    <w:p w14:paraId="0B8BA21E" w14:textId="77777777" w:rsidR="00856C19" w:rsidRDefault="00856C19" w:rsidP="00DC0A58">
      <w:pPr>
        <w:spacing w:after="0" w:line="240" w:lineRule="auto"/>
        <w:rPr>
          <w:rFonts w:eastAsia="Times New Roman" w:cs="Times"/>
          <w:color w:val="000000"/>
          <w:sz w:val="24"/>
          <w:szCs w:val="24"/>
          <w:shd w:val="clear" w:color="auto" w:fill="FFFF00"/>
        </w:rPr>
      </w:pPr>
    </w:p>
    <w:p w14:paraId="5757F27B" w14:textId="49A14226" w:rsidR="00E37558" w:rsidRPr="000723ED" w:rsidRDefault="00E37558" w:rsidP="000723ED">
      <w:pPr>
        <w:spacing w:after="0" w:line="240" w:lineRule="auto"/>
        <w:rPr>
          <w:rFonts w:eastAsia="Times New Roman" w:cs="Times New Roman"/>
          <w:sz w:val="24"/>
          <w:szCs w:val="24"/>
        </w:rPr>
      </w:pPr>
      <w:r>
        <w:rPr>
          <w:rFonts w:eastAsia="Times New Roman" w:cs="Times New Roman"/>
          <w:sz w:val="24"/>
          <w:szCs w:val="24"/>
        </w:rPr>
        <w:t>Species composition</w:t>
      </w:r>
    </w:p>
    <w:p w14:paraId="7302F8FD" w14:textId="4F36ED17" w:rsidR="000723ED" w:rsidRPr="000723ED" w:rsidRDefault="0073437B" w:rsidP="000723ED">
      <w:pPr>
        <w:spacing w:after="0" w:line="240" w:lineRule="auto"/>
        <w:rPr>
          <w:rFonts w:eastAsia="Times New Roman" w:cs="Times New Roman"/>
          <w:sz w:val="24"/>
          <w:szCs w:val="24"/>
        </w:rPr>
      </w:pPr>
      <w:r>
        <w:rPr>
          <w:rFonts w:eastAsia="Times New Roman" w:cs="Times"/>
          <w:color w:val="000000"/>
          <w:sz w:val="24"/>
          <w:szCs w:val="24"/>
        </w:rPr>
        <w:t>Similar to species composition at the regional level, t</w:t>
      </w:r>
      <w:r w:rsidR="000723ED" w:rsidRPr="000723ED">
        <w:rPr>
          <w:rFonts w:eastAsia="Times New Roman" w:cs="Times"/>
          <w:color w:val="000000"/>
          <w:sz w:val="24"/>
          <w:szCs w:val="24"/>
        </w:rPr>
        <w:t>here is high overlap (78 species; 99% of total exploited species) in species compos</w:t>
      </w:r>
      <w:r w:rsidR="00391FB7">
        <w:rPr>
          <w:rFonts w:eastAsia="Times New Roman" w:cs="Times"/>
          <w:color w:val="000000"/>
          <w:sz w:val="24"/>
          <w:szCs w:val="24"/>
        </w:rPr>
        <w:t>ition between LSF and SSF in</w:t>
      </w:r>
      <w:r w:rsidR="000723ED" w:rsidRPr="000723ED">
        <w:rPr>
          <w:rFonts w:eastAsia="Times New Roman" w:cs="Times"/>
          <w:color w:val="000000"/>
          <w:sz w:val="24"/>
          <w:szCs w:val="24"/>
        </w:rPr>
        <w:t xml:space="preserve"> Alaska</w:t>
      </w:r>
      <w:r w:rsidR="00391FB7">
        <w:rPr>
          <w:rFonts w:eastAsia="Times New Roman" w:cs="Times"/>
          <w:color w:val="000000"/>
          <w:sz w:val="24"/>
          <w:szCs w:val="24"/>
        </w:rPr>
        <w:t>’s</w:t>
      </w:r>
      <w:r w:rsidR="000723ED" w:rsidRPr="000723ED">
        <w:rPr>
          <w:rFonts w:eastAsia="Times New Roman" w:cs="Times"/>
          <w:color w:val="000000"/>
          <w:sz w:val="24"/>
          <w:szCs w:val="24"/>
        </w:rPr>
        <w:t xml:space="preserve"> EEZ. </w:t>
      </w:r>
      <w:r w:rsidR="006370D3">
        <w:rPr>
          <w:rFonts w:eastAsia="Times New Roman" w:cs="Times"/>
          <w:color w:val="000000"/>
          <w:sz w:val="24"/>
          <w:szCs w:val="24"/>
        </w:rPr>
        <w:t xml:space="preserve">The top 10 exploited species in SSF and LSF exclusively consist of common species found in the catch portfolio of both sectors. </w:t>
      </w:r>
      <w:r w:rsidR="000723ED" w:rsidRPr="000723ED">
        <w:rPr>
          <w:rFonts w:eastAsia="Times New Roman" w:cs="Times"/>
          <w:color w:val="000000"/>
          <w:sz w:val="24"/>
          <w:szCs w:val="24"/>
        </w:rPr>
        <w:t>LSF have 4 uniquely LSF species composing 0.027% of the total LSF catch, while SSF have 5 unique species to the SSF composing 1.49% of the total SSF catch.</w:t>
      </w:r>
      <w:r w:rsidR="00A703F7">
        <w:rPr>
          <w:rFonts w:eastAsia="Times New Roman" w:cs="Times"/>
          <w:color w:val="000000"/>
          <w:sz w:val="24"/>
          <w:szCs w:val="24"/>
        </w:rPr>
        <w:t xml:space="preserve"> </w:t>
      </w:r>
      <w:r w:rsidR="006370D3">
        <w:rPr>
          <w:rFonts w:eastAsia="Times New Roman" w:cs="Times"/>
          <w:color w:val="000000"/>
          <w:sz w:val="24"/>
          <w:szCs w:val="24"/>
        </w:rPr>
        <w:t>T</w:t>
      </w:r>
      <w:r w:rsidR="006370D3" w:rsidRPr="000723ED">
        <w:rPr>
          <w:rFonts w:eastAsia="Times New Roman" w:cs="Times"/>
          <w:color w:val="000000"/>
          <w:sz w:val="24"/>
          <w:szCs w:val="24"/>
        </w:rPr>
        <w:t>he top unique species to the SSF are Pink salmon (</w:t>
      </w:r>
      <w:r w:rsidR="006370D3" w:rsidRPr="000723ED">
        <w:rPr>
          <w:rFonts w:eastAsia="Times New Roman" w:cs="Times"/>
          <w:i/>
          <w:iCs/>
          <w:color w:val="000000"/>
          <w:sz w:val="24"/>
          <w:szCs w:val="24"/>
        </w:rPr>
        <w:t>Pandalus jordani</w:t>
      </w:r>
      <w:r w:rsidR="006370D3" w:rsidRPr="000723ED">
        <w:rPr>
          <w:rFonts w:eastAsia="Times New Roman" w:cs="Times"/>
          <w:color w:val="000000"/>
          <w:sz w:val="24"/>
          <w:szCs w:val="24"/>
        </w:rPr>
        <w:t>; 1.47% of catch), Red sea urchin (</w:t>
      </w:r>
      <w:r w:rsidR="006370D3" w:rsidRPr="000723ED">
        <w:rPr>
          <w:rFonts w:eastAsia="Times New Roman" w:cs="Times"/>
          <w:i/>
          <w:iCs/>
          <w:color w:val="000000"/>
          <w:sz w:val="24"/>
          <w:szCs w:val="24"/>
        </w:rPr>
        <w:t>Strongylocentrotus franciscanus</w:t>
      </w:r>
      <w:r w:rsidR="006370D3" w:rsidRPr="000723ED">
        <w:rPr>
          <w:rFonts w:eastAsia="Times New Roman" w:cs="Times"/>
          <w:color w:val="000000"/>
          <w:sz w:val="24"/>
          <w:szCs w:val="24"/>
        </w:rPr>
        <w:t>; 0.00164% of catch) and Giant Pacific octopus (</w:t>
      </w:r>
      <w:r w:rsidR="006370D3" w:rsidRPr="000723ED">
        <w:rPr>
          <w:rFonts w:eastAsia="Times New Roman" w:cs="Times"/>
          <w:i/>
          <w:iCs/>
          <w:color w:val="000000"/>
          <w:sz w:val="24"/>
          <w:szCs w:val="24"/>
        </w:rPr>
        <w:t>Enteroctopus dofleini</w:t>
      </w:r>
      <w:r w:rsidR="006370D3" w:rsidRPr="000723ED">
        <w:rPr>
          <w:rFonts w:eastAsia="Times New Roman" w:cs="Times"/>
          <w:color w:val="000000"/>
          <w:sz w:val="24"/>
          <w:szCs w:val="24"/>
        </w:rPr>
        <w:t>; 0.000431% of catch) and top unique species to LSF are Giant Pacific octopus (</w:t>
      </w:r>
      <w:r w:rsidR="006370D3" w:rsidRPr="000723ED">
        <w:rPr>
          <w:rFonts w:eastAsia="Times New Roman" w:cs="Times"/>
          <w:i/>
          <w:iCs/>
          <w:color w:val="000000"/>
          <w:sz w:val="24"/>
          <w:szCs w:val="24"/>
        </w:rPr>
        <w:t>Enteroctopus dofleini</w:t>
      </w:r>
      <w:r w:rsidR="006370D3" w:rsidRPr="000723ED">
        <w:rPr>
          <w:rFonts w:eastAsia="Times New Roman" w:cs="Times"/>
          <w:color w:val="000000"/>
          <w:sz w:val="24"/>
          <w:szCs w:val="24"/>
        </w:rPr>
        <w:t>; 0.000437%), Snow crab (</w:t>
      </w:r>
      <w:r w:rsidR="006370D3" w:rsidRPr="000723ED">
        <w:rPr>
          <w:rFonts w:eastAsia="Times New Roman" w:cs="Times"/>
          <w:i/>
          <w:iCs/>
          <w:color w:val="000000"/>
          <w:sz w:val="24"/>
          <w:szCs w:val="24"/>
        </w:rPr>
        <w:t>Chionoecetes opilio</w:t>
      </w:r>
      <w:r w:rsidR="006370D3" w:rsidRPr="000723ED">
        <w:rPr>
          <w:rFonts w:eastAsia="Times New Roman" w:cs="Times"/>
          <w:color w:val="000000"/>
          <w:sz w:val="24"/>
          <w:szCs w:val="24"/>
        </w:rPr>
        <w:t>; 0.000245%) and Wahoo (</w:t>
      </w:r>
      <w:r w:rsidR="006370D3" w:rsidRPr="000723ED">
        <w:rPr>
          <w:rFonts w:eastAsia="Times New Roman" w:cs="Times"/>
          <w:i/>
          <w:iCs/>
          <w:color w:val="000000"/>
          <w:sz w:val="24"/>
          <w:szCs w:val="24"/>
          <w:shd w:val="clear" w:color="auto" w:fill="FFFF00"/>
        </w:rPr>
        <w:t>Acanthocybium solandri</w:t>
      </w:r>
      <w:r w:rsidR="006370D3" w:rsidRPr="000723ED">
        <w:rPr>
          <w:rFonts w:eastAsia="Times New Roman" w:cs="Times"/>
          <w:color w:val="000000"/>
          <w:sz w:val="24"/>
          <w:szCs w:val="24"/>
          <w:shd w:val="clear" w:color="auto" w:fill="FFFF00"/>
        </w:rPr>
        <w:t>; 0.0000000%).</w:t>
      </w:r>
      <w:r w:rsidR="00A703F7">
        <w:rPr>
          <w:rFonts w:eastAsia="Times New Roman" w:cs="Times"/>
          <w:color w:val="000000"/>
          <w:sz w:val="24"/>
          <w:szCs w:val="24"/>
        </w:rPr>
        <w:t xml:space="preserve"> </w:t>
      </w:r>
    </w:p>
    <w:p w14:paraId="5416EE68" w14:textId="77777777" w:rsidR="000723ED" w:rsidRPr="000723ED" w:rsidRDefault="000723ED" w:rsidP="000723ED">
      <w:pPr>
        <w:spacing w:after="0" w:line="240" w:lineRule="auto"/>
        <w:rPr>
          <w:rFonts w:eastAsia="Times New Roman" w:cs="Times New Roman"/>
          <w:sz w:val="24"/>
          <w:szCs w:val="24"/>
        </w:rPr>
      </w:pPr>
    </w:p>
    <w:p w14:paraId="6FD6E0C1" w14:textId="2ED0980D" w:rsidR="000723ED" w:rsidRDefault="000723ED" w:rsidP="000723ED">
      <w:pPr>
        <w:spacing w:after="0" w:line="240" w:lineRule="auto"/>
        <w:rPr>
          <w:rFonts w:eastAsia="Times New Roman" w:cs="Times"/>
          <w:color w:val="000000"/>
          <w:sz w:val="24"/>
          <w:szCs w:val="24"/>
          <w:u w:val="single"/>
        </w:rPr>
      </w:pPr>
      <w:r w:rsidRPr="000723ED">
        <w:rPr>
          <w:rFonts w:eastAsia="Times New Roman" w:cs="Times"/>
          <w:color w:val="000000"/>
          <w:sz w:val="24"/>
          <w:szCs w:val="24"/>
          <w:u w:val="single"/>
        </w:rPr>
        <w:t>Canada Pacific</w:t>
      </w:r>
    </w:p>
    <w:p w14:paraId="1365F7E7" w14:textId="49E40FD7" w:rsidR="00A703F7" w:rsidRDefault="00A703F7" w:rsidP="000723ED">
      <w:pPr>
        <w:spacing w:after="0" w:line="240" w:lineRule="auto"/>
        <w:rPr>
          <w:rFonts w:eastAsia="Times New Roman" w:cs="Times"/>
          <w:color w:val="000000"/>
          <w:sz w:val="24"/>
          <w:szCs w:val="24"/>
          <w:u w:val="single"/>
        </w:rPr>
      </w:pPr>
    </w:p>
    <w:p w14:paraId="7C45CAE6" w14:textId="5CF19996" w:rsidR="00A703F7" w:rsidRPr="000723ED" w:rsidRDefault="00A703F7" w:rsidP="00A703F7">
      <w:pPr>
        <w:spacing w:after="0" w:line="240" w:lineRule="auto"/>
        <w:rPr>
          <w:rFonts w:eastAsia="Times New Roman" w:cs="Times New Roman"/>
          <w:sz w:val="24"/>
          <w:szCs w:val="24"/>
        </w:rPr>
      </w:pPr>
      <w:r>
        <w:rPr>
          <w:rFonts w:eastAsia="Times New Roman" w:cs="Times"/>
          <w:color w:val="000000"/>
          <w:sz w:val="24"/>
          <w:szCs w:val="24"/>
        </w:rPr>
        <w:t xml:space="preserve">Within Canada’s EEZ, overall increases in catch potentials are observed for both sectors, with </w:t>
      </w:r>
      <w:r w:rsidRPr="000723ED">
        <w:rPr>
          <w:rFonts w:eastAsia="Times New Roman" w:cs="Times"/>
          <w:color w:val="000000"/>
          <w:sz w:val="24"/>
          <w:szCs w:val="24"/>
        </w:rPr>
        <w:t xml:space="preserve">SSF </w:t>
      </w:r>
      <w:r>
        <w:rPr>
          <w:rFonts w:eastAsia="Times New Roman" w:cs="Times"/>
          <w:color w:val="000000"/>
          <w:sz w:val="24"/>
          <w:szCs w:val="24"/>
        </w:rPr>
        <w:t>projected to have</w:t>
      </w:r>
      <w:r w:rsidRPr="000723ED">
        <w:rPr>
          <w:rFonts w:eastAsia="Times New Roman" w:cs="Times"/>
          <w:color w:val="000000"/>
          <w:sz w:val="24"/>
          <w:szCs w:val="24"/>
        </w:rPr>
        <w:t xml:space="preserve"> a significant increase of 114.9% (RC</w:t>
      </w:r>
      <w:r>
        <w:rPr>
          <w:rFonts w:eastAsia="Times New Roman" w:cs="Times"/>
          <w:color w:val="000000"/>
          <w:sz w:val="24"/>
          <w:szCs w:val="24"/>
        </w:rPr>
        <w:t xml:space="preserve">P 2.6: +31.82%; RCP 8.5: 198%) and LSF with a slightly </w:t>
      </w:r>
      <w:r w:rsidRPr="000723ED">
        <w:rPr>
          <w:rFonts w:eastAsia="Times New Roman" w:cs="Times"/>
          <w:color w:val="000000"/>
          <w:sz w:val="24"/>
          <w:szCs w:val="24"/>
        </w:rPr>
        <w:t>increas</w:t>
      </w:r>
      <w:r>
        <w:rPr>
          <w:rFonts w:eastAsia="Times New Roman" w:cs="Times"/>
          <w:color w:val="000000"/>
          <w:sz w:val="24"/>
          <w:szCs w:val="24"/>
        </w:rPr>
        <w:t>e of</w:t>
      </w:r>
      <w:r w:rsidRPr="000723ED">
        <w:rPr>
          <w:rFonts w:eastAsia="Times New Roman" w:cs="Times"/>
          <w:color w:val="000000"/>
          <w:sz w:val="24"/>
          <w:szCs w:val="24"/>
        </w:rPr>
        <w:t xml:space="preserve"> 0.81% (RCP 2.6</w:t>
      </w:r>
      <w:r w:rsidR="00124721">
        <w:rPr>
          <w:rFonts w:eastAsia="Times New Roman" w:cs="Times"/>
          <w:color w:val="000000"/>
          <w:sz w:val="24"/>
          <w:szCs w:val="24"/>
        </w:rPr>
        <w:t xml:space="preserve">: -3.41%; RCP 8.5: 5.02%) (Figure </w:t>
      </w:r>
      <w:r w:rsidR="00F137A7">
        <w:rPr>
          <w:rFonts w:eastAsia="Times New Roman" w:cs="Times"/>
          <w:color w:val="000000"/>
          <w:sz w:val="24"/>
          <w:szCs w:val="24"/>
        </w:rPr>
        <w:t>8</w:t>
      </w:r>
      <w:r w:rsidR="00124721">
        <w:rPr>
          <w:rFonts w:eastAsia="Times New Roman" w:cs="Times"/>
          <w:color w:val="000000"/>
          <w:sz w:val="24"/>
          <w:szCs w:val="24"/>
        </w:rPr>
        <w:t>).</w:t>
      </w:r>
    </w:p>
    <w:p w14:paraId="1C85C322" w14:textId="77777777" w:rsidR="00A703F7" w:rsidRDefault="00A703F7" w:rsidP="00A703F7">
      <w:pPr>
        <w:spacing w:after="0"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14:anchorId="3F0662D9" wp14:editId="730AEF3A">
            <wp:extent cx="3697357" cy="3697357"/>
            <wp:effectExtent l="0" t="0" r="0" b="0"/>
            <wp:docPr id="20" name="Picture 20" descr="C:\Users\angmel\Documents\MSc-small-scale-fisheries\REPORT\ca_catch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gmel\Documents\MSc-small-scale-fisheries\REPORT\ca_catchp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0651" cy="3700651"/>
                    </a:xfrm>
                    <a:prstGeom prst="rect">
                      <a:avLst/>
                    </a:prstGeom>
                    <a:noFill/>
                    <a:ln>
                      <a:noFill/>
                    </a:ln>
                  </pic:spPr>
                </pic:pic>
              </a:graphicData>
            </a:graphic>
          </wp:inline>
        </w:drawing>
      </w:r>
    </w:p>
    <w:p w14:paraId="529BA047" w14:textId="33DC55C0" w:rsidR="00A703F7" w:rsidRPr="000723ED" w:rsidRDefault="00A703F7" w:rsidP="00A703F7">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8</w:t>
      </w:r>
      <w:r>
        <w:rPr>
          <w:rFonts w:eastAsia="Times New Roman" w:cs="Times New Roman"/>
          <w:sz w:val="24"/>
          <w:szCs w:val="24"/>
        </w:rPr>
        <w:t>. Percentage change in Canada’s catch potential between 2087 and 2000 for LSF and SSF under Representative Concentration Pathways 2.6 and 8.5.</w:t>
      </w:r>
    </w:p>
    <w:p w14:paraId="3760B516" w14:textId="77777777" w:rsidR="00A703F7" w:rsidRPr="000723ED" w:rsidRDefault="00A703F7" w:rsidP="00A703F7">
      <w:pPr>
        <w:spacing w:after="0" w:line="240" w:lineRule="auto"/>
        <w:rPr>
          <w:rFonts w:eastAsia="Times New Roman" w:cs="Times New Roman"/>
          <w:sz w:val="24"/>
          <w:szCs w:val="24"/>
        </w:rPr>
      </w:pPr>
    </w:p>
    <w:p w14:paraId="71E90417" w14:textId="77777777" w:rsidR="00124721" w:rsidRDefault="00124721" w:rsidP="00124721">
      <w:pPr>
        <w:spacing w:after="0" w:line="240" w:lineRule="auto"/>
        <w:rPr>
          <w:rFonts w:eastAsia="Times New Roman" w:cs="Times"/>
          <w:color w:val="000000"/>
          <w:sz w:val="24"/>
          <w:szCs w:val="24"/>
          <w:shd w:val="clear" w:color="auto" w:fill="FFFF00"/>
        </w:rPr>
      </w:pPr>
      <w:r>
        <w:rPr>
          <w:rFonts w:eastAsia="Times New Roman" w:cs="Times"/>
          <w:color w:val="000000"/>
          <w:sz w:val="24"/>
          <w:szCs w:val="24"/>
          <w:shd w:val="clear" w:color="auto" w:fill="FFFF00"/>
        </w:rPr>
        <w:t xml:space="preserve">Concurringly, the majority of species in the SSF (54.8%; </w:t>
      </w:r>
      <w:r w:rsidRPr="000723ED">
        <w:rPr>
          <w:rFonts w:eastAsia="Times New Roman" w:cs="Times"/>
          <w:color w:val="000000"/>
          <w:sz w:val="24"/>
          <w:szCs w:val="24"/>
          <w:shd w:val="clear" w:color="auto" w:fill="FFFF00"/>
        </w:rPr>
        <w:t>RCP 2</w:t>
      </w:r>
      <w:r>
        <w:rPr>
          <w:rFonts w:eastAsia="Times New Roman" w:cs="Times"/>
          <w:color w:val="000000"/>
          <w:sz w:val="24"/>
          <w:szCs w:val="24"/>
          <w:shd w:val="clear" w:color="auto" w:fill="FFFF00"/>
        </w:rPr>
        <w:t xml:space="preserve">.6: n = 134; RCP 8.5, n = 152) and LSF (65.1%; </w:t>
      </w:r>
      <w:r w:rsidRPr="000723ED">
        <w:rPr>
          <w:rFonts w:eastAsia="Times New Roman" w:cs="Times"/>
          <w:color w:val="000000"/>
          <w:sz w:val="24"/>
          <w:szCs w:val="24"/>
          <w:shd w:val="clear" w:color="auto" w:fill="FFFF00"/>
        </w:rPr>
        <w:t>RCP 2.6: n = 185; RCP 8.5, n = 173)</w:t>
      </w:r>
      <w:r>
        <w:rPr>
          <w:rFonts w:eastAsia="Times New Roman" w:cs="Times"/>
          <w:color w:val="000000"/>
          <w:sz w:val="24"/>
          <w:szCs w:val="24"/>
          <w:shd w:val="clear" w:color="auto" w:fill="FFFF00"/>
        </w:rPr>
        <w:t xml:space="preserve"> have positive catch potentials. </w:t>
      </w:r>
    </w:p>
    <w:p w14:paraId="511B99DF" w14:textId="77777777" w:rsidR="00124721" w:rsidRDefault="00124721" w:rsidP="00124721">
      <w:pPr>
        <w:spacing w:after="0" w:line="240" w:lineRule="auto"/>
        <w:rPr>
          <w:rFonts w:eastAsia="Times New Roman" w:cs="Times"/>
          <w:color w:val="000000"/>
          <w:sz w:val="24"/>
          <w:szCs w:val="24"/>
          <w:shd w:val="clear" w:color="auto" w:fill="FFFF00"/>
        </w:rPr>
      </w:pPr>
    </w:p>
    <w:p w14:paraId="532FD362" w14:textId="63E2F36F" w:rsidR="00124721" w:rsidRDefault="00124721" w:rsidP="00124721">
      <w:pPr>
        <w:spacing w:after="0" w:line="240" w:lineRule="auto"/>
        <w:rPr>
          <w:rFonts w:eastAsia="Times New Roman" w:cs="Times"/>
          <w:color w:val="000000"/>
          <w:sz w:val="24"/>
          <w:szCs w:val="24"/>
        </w:rPr>
      </w:pPr>
      <w:r>
        <w:rPr>
          <w:rFonts w:eastAsia="Times New Roman" w:cs="Times"/>
          <w:color w:val="000000"/>
          <w:sz w:val="24"/>
          <w:szCs w:val="24"/>
          <w:shd w:val="clear" w:color="auto" w:fill="FFFF00"/>
        </w:rPr>
        <w:t xml:space="preserve">Catches are dominated by a few selected species, with </w:t>
      </w:r>
      <w:r>
        <w:rPr>
          <w:rFonts w:eastAsia="Times New Roman" w:cs="Times"/>
          <w:color w:val="000000"/>
          <w:sz w:val="24"/>
          <w:szCs w:val="24"/>
        </w:rPr>
        <w:t xml:space="preserve">Figure </w:t>
      </w:r>
      <w:r w:rsidR="00F137A7">
        <w:rPr>
          <w:rFonts w:eastAsia="Times New Roman" w:cs="Times"/>
          <w:color w:val="000000"/>
          <w:sz w:val="24"/>
          <w:szCs w:val="24"/>
        </w:rPr>
        <w:t>9</w:t>
      </w:r>
      <w:r>
        <w:rPr>
          <w:rFonts w:eastAsia="Times New Roman" w:cs="Times"/>
          <w:color w:val="000000"/>
          <w:sz w:val="24"/>
          <w:szCs w:val="24"/>
        </w:rPr>
        <w:t xml:space="preserve">a and </w:t>
      </w:r>
      <w:r w:rsidR="00F137A7">
        <w:rPr>
          <w:rFonts w:eastAsia="Times New Roman" w:cs="Times"/>
          <w:color w:val="000000"/>
          <w:sz w:val="24"/>
          <w:szCs w:val="24"/>
        </w:rPr>
        <w:t>9</w:t>
      </w:r>
      <w:r>
        <w:rPr>
          <w:rFonts w:eastAsia="Times New Roman" w:cs="Times"/>
          <w:color w:val="000000"/>
          <w:sz w:val="24"/>
          <w:szCs w:val="24"/>
        </w:rPr>
        <w:t>b illustrating</w:t>
      </w:r>
      <w:r w:rsidRPr="000723ED">
        <w:rPr>
          <w:rFonts w:eastAsia="Times New Roman" w:cs="Times"/>
          <w:color w:val="000000"/>
          <w:sz w:val="24"/>
          <w:szCs w:val="24"/>
        </w:rPr>
        <w:t xml:space="preserve"> the species composition for the top 50% of catches for SSF and LSF in the PNA region respectively</w:t>
      </w:r>
      <w:r>
        <w:rPr>
          <w:rFonts w:eastAsia="Times New Roman" w:cs="Times"/>
          <w:color w:val="000000"/>
          <w:sz w:val="24"/>
          <w:szCs w:val="24"/>
          <w:shd w:val="clear" w:color="auto" w:fill="FFFF00"/>
        </w:rPr>
        <w:t>. Notably, t</w:t>
      </w:r>
      <w:r w:rsidRPr="000723ED">
        <w:rPr>
          <w:rFonts w:eastAsia="Times New Roman" w:cs="Times"/>
          <w:color w:val="000000"/>
          <w:sz w:val="24"/>
          <w:szCs w:val="24"/>
        </w:rPr>
        <w:t>he top SSF species are California market squid (</w:t>
      </w:r>
      <w:r w:rsidRPr="000723ED">
        <w:rPr>
          <w:rFonts w:eastAsia="Times New Roman" w:cs="Times"/>
          <w:i/>
          <w:iCs/>
          <w:color w:val="000000"/>
          <w:sz w:val="24"/>
          <w:szCs w:val="24"/>
        </w:rPr>
        <w:t>Loligo opalescens</w:t>
      </w:r>
      <w:r w:rsidRPr="000723ED">
        <w:rPr>
          <w:rFonts w:eastAsia="Times New Roman" w:cs="Times"/>
          <w:color w:val="000000"/>
          <w:sz w:val="24"/>
          <w:szCs w:val="24"/>
        </w:rPr>
        <w:t>; 41.6% of catch), Pacific cod (</w:t>
      </w:r>
      <w:r w:rsidRPr="000723ED">
        <w:rPr>
          <w:rFonts w:eastAsia="Times New Roman" w:cs="Times"/>
          <w:i/>
          <w:iCs/>
          <w:color w:val="000000"/>
          <w:sz w:val="24"/>
          <w:szCs w:val="24"/>
        </w:rPr>
        <w:t>Gadus macrocephalus</w:t>
      </w:r>
      <w:r w:rsidRPr="000723ED">
        <w:rPr>
          <w:rFonts w:eastAsia="Times New Roman" w:cs="Times"/>
          <w:color w:val="000000"/>
          <w:sz w:val="24"/>
          <w:szCs w:val="24"/>
        </w:rPr>
        <w:t>; 13.6%) and Pink salmon (</w:t>
      </w:r>
      <w:r w:rsidRPr="000723ED">
        <w:rPr>
          <w:rFonts w:eastAsia="Times New Roman" w:cs="Times"/>
          <w:i/>
          <w:iCs/>
          <w:color w:val="000000"/>
          <w:sz w:val="24"/>
          <w:szCs w:val="24"/>
        </w:rPr>
        <w:t>Oncorhynchus gorbuscha</w:t>
      </w:r>
      <w:r w:rsidRPr="000723ED">
        <w:rPr>
          <w:rFonts w:eastAsia="Times New Roman" w:cs="Times"/>
          <w:color w:val="000000"/>
          <w:sz w:val="24"/>
          <w:szCs w:val="24"/>
        </w:rPr>
        <w:t>; 7.85%) and the top LSF are Alaska pollock (</w:t>
      </w:r>
      <w:r w:rsidRPr="000723ED">
        <w:rPr>
          <w:rFonts w:eastAsia="Times New Roman" w:cs="Times"/>
          <w:i/>
          <w:iCs/>
          <w:color w:val="000000"/>
          <w:sz w:val="24"/>
          <w:szCs w:val="24"/>
        </w:rPr>
        <w:t>Theragra chalcogramma</w:t>
      </w:r>
      <w:r w:rsidRPr="000723ED">
        <w:rPr>
          <w:rFonts w:eastAsia="Times New Roman" w:cs="Times"/>
          <w:color w:val="000000"/>
          <w:sz w:val="24"/>
          <w:szCs w:val="24"/>
        </w:rPr>
        <w:t xml:space="preserve">; </w:t>
      </w:r>
      <w:del w:id="14" w:author="Ang, Melanie" w:date="2018-01-10T11:11:00Z">
        <w:r w:rsidRPr="000723ED" w:rsidDel="000723ED">
          <w:rPr>
            <w:rFonts w:eastAsia="Times New Roman" w:cs="Times"/>
            <w:color w:val="000000"/>
            <w:sz w:val="24"/>
            <w:szCs w:val="24"/>
          </w:rPr>
          <w:delText>46.6</w:delText>
        </w:r>
      </w:del>
      <w:ins w:id="15" w:author="Ang, Melanie" w:date="2018-01-10T11:11:00Z">
        <w:r>
          <w:rPr>
            <w:rFonts w:eastAsia="Times New Roman" w:cs="Times"/>
            <w:color w:val="000000"/>
            <w:sz w:val="24"/>
            <w:szCs w:val="24"/>
          </w:rPr>
          <w:t>62.3</w:t>
        </w:r>
      </w:ins>
      <w:r w:rsidRPr="000723ED">
        <w:rPr>
          <w:rFonts w:eastAsia="Times New Roman" w:cs="Times"/>
          <w:color w:val="000000"/>
          <w:sz w:val="24"/>
          <w:szCs w:val="24"/>
        </w:rPr>
        <w:t xml:space="preserve">%), </w:t>
      </w:r>
      <w:del w:id="16" w:author="Ang, Melanie" w:date="2018-01-10T11:12:00Z">
        <w:r w:rsidRPr="000723ED" w:rsidDel="000723ED">
          <w:rPr>
            <w:rFonts w:eastAsia="Times New Roman" w:cs="Times"/>
            <w:color w:val="000000"/>
            <w:sz w:val="24"/>
            <w:szCs w:val="24"/>
          </w:rPr>
          <w:delText>North Pacific hake (</w:delText>
        </w:r>
        <w:r w:rsidRPr="000723ED" w:rsidDel="000723ED">
          <w:rPr>
            <w:rFonts w:eastAsia="Times New Roman" w:cs="Times"/>
            <w:i/>
            <w:iCs/>
            <w:color w:val="000000"/>
            <w:sz w:val="24"/>
            <w:szCs w:val="24"/>
          </w:rPr>
          <w:delText>Merluccius productus</w:delText>
        </w:r>
        <w:r w:rsidRPr="000723ED" w:rsidDel="000723ED">
          <w:rPr>
            <w:rFonts w:eastAsia="Times New Roman" w:cs="Times"/>
            <w:color w:val="000000"/>
            <w:sz w:val="24"/>
            <w:szCs w:val="24"/>
          </w:rPr>
          <w:delText xml:space="preserve">; 7.06%) and </w:delText>
        </w:r>
      </w:del>
      <w:r w:rsidRPr="000723ED">
        <w:rPr>
          <w:rFonts w:eastAsia="Times New Roman" w:cs="Times"/>
          <w:color w:val="000000"/>
          <w:sz w:val="24"/>
          <w:szCs w:val="24"/>
        </w:rPr>
        <w:t>Pacific cod (</w:t>
      </w:r>
      <w:r w:rsidRPr="000723ED">
        <w:rPr>
          <w:rFonts w:eastAsia="Times New Roman" w:cs="Times"/>
          <w:i/>
          <w:iCs/>
          <w:color w:val="000000"/>
          <w:sz w:val="24"/>
          <w:szCs w:val="24"/>
        </w:rPr>
        <w:t>Gadus macrocephalus</w:t>
      </w:r>
      <w:r w:rsidRPr="000723ED">
        <w:rPr>
          <w:rFonts w:eastAsia="Times New Roman" w:cs="Times"/>
          <w:color w:val="000000"/>
          <w:sz w:val="24"/>
          <w:szCs w:val="24"/>
        </w:rPr>
        <w:t xml:space="preserve">; </w:t>
      </w:r>
      <w:del w:id="17" w:author="Ang, Melanie" w:date="2018-01-10T11:12:00Z">
        <w:r w:rsidRPr="000723ED" w:rsidDel="000723ED">
          <w:rPr>
            <w:rFonts w:eastAsia="Times New Roman" w:cs="Times"/>
            <w:color w:val="000000"/>
            <w:sz w:val="24"/>
            <w:szCs w:val="24"/>
          </w:rPr>
          <w:delText>4.64</w:delText>
        </w:r>
      </w:del>
      <w:ins w:id="18" w:author="Ang, Melanie" w:date="2018-01-10T11:12:00Z">
        <w:r>
          <w:rPr>
            <w:rFonts w:eastAsia="Times New Roman" w:cs="Times"/>
            <w:color w:val="000000"/>
            <w:sz w:val="24"/>
            <w:szCs w:val="24"/>
          </w:rPr>
          <w:t>5.44</w:t>
        </w:r>
      </w:ins>
      <w:r w:rsidRPr="000723ED">
        <w:rPr>
          <w:rFonts w:eastAsia="Times New Roman" w:cs="Times"/>
          <w:color w:val="000000"/>
          <w:sz w:val="24"/>
          <w:szCs w:val="24"/>
        </w:rPr>
        <w:t>%)</w:t>
      </w:r>
      <w:ins w:id="19" w:author="Ang, Melanie" w:date="2018-01-10T11:12:00Z">
        <w:r>
          <w:rPr>
            <w:rFonts w:eastAsia="Times New Roman" w:cs="Times"/>
            <w:color w:val="000000"/>
            <w:sz w:val="24"/>
            <w:szCs w:val="24"/>
          </w:rPr>
          <w:t xml:space="preserve"> and </w:t>
        </w:r>
      </w:ins>
      <w:ins w:id="20" w:author="Ang, Melanie" w:date="2018-01-10T11:13:00Z">
        <w:r>
          <w:rPr>
            <w:rFonts w:eastAsia="Times New Roman" w:cs="Times"/>
            <w:color w:val="000000"/>
            <w:sz w:val="24"/>
            <w:szCs w:val="24"/>
          </w:rPr>
          <w:t>Sockeye</w:t>
        </w:r>
      </w:ins>
      <w:ins w:id="21" w:author="Ang, Melanie" w:date="2018-01-10T11:12:00Z">
        <w:r w:rsidRPr="000723ED">
          <w:rPr>
            <w:rFonts w:eastAsia="Times New Roman" w:cs="Times"/>
            <w:color w:val="000000"/>
            <w:sz w:val="24"/>
            <w:szCs w:val="24"/>
          </w:rPr>
          <w:t xml:space="preserve"> salmon (</w:t>
        </w:r>
        <w:r>
          <w:rPr>
            <w:rFonts w:eastAsia="Times New Roman" w:cs="Times"/>
            <w:i/>
            <w:iCs/>
            <w:color w:val="000000"/>
            <w:sz w:val="24"/>
            <w:szCs w:val="24"/>
          </w:rPr>
          <w:t>Oncorhynchus nerka</w:t>
        </w:r>
        <w:r w:rsidRPr="000723ED">
          <w:rPr>
            <w:rFonts w:eastAsia="Times New Roman" w:cs="Times"/>
            <w:color w:val="000000"/>
            <w:sz w:val="24"/>
            <w:szCs w:val="24"/>
          </w:rPr>
          <w:t xml:space="preserve">; </w:t>
        </w:r>
        <w:r>
          <w:rPr>
            <w:rFonts w:eastAsia="Times New Roman" w:cs="Times"/>
            <w:color w:val="000000"/>
            <w:sz w:val="24"/>
            <w:szCs w:val="24"/>
          </w:rPr>
          <w:t>3.53</w:t>
        </w:r>
        <w:r w:rsidRPr="000723ED">
          <w:rPr>
            <w:rFonts w:eastAsia="Times New Roman" w:cs="Times"/>
            <w:color w:val="000000"/>
            <w:sz w:val="24"/>
            <w:szCs w:val="24"/>
          </w:rPr>
          <w:t>%)</w:t>
        </w:r>
      </w:ins>
      <w:r w:rsidRPr="000723ED">
        <w:rPr>
          <w:rFonts w:eastAsia="Times New Roman" w:cs="Times"/>
          <w:color w:val="000000"/>
          <w:sz w:val="24"/>
          <w:szCs w:val="24"/>
        </w:rPr>
        <w:t xml:space="preserve">. </w:t>
      </w:r>
    </w:p>
    <w:p w14:paraId="6CCD371C" w14:textId="77777777" w:rsidR="00124721" w:rsidRDefault="00124721" w:rsidP="00124721">
      <w:pPr>
        <w:spacing w:after="0" w:line="240" w:lineRule="auto"/>
        <w:rPr>
          <w:rFonts w:eastAsia="Times New Roman" w:cs="Times"/>
          <w:color w:val="000000"/>
          <w:sz w:val="24"/>
          <w:szCs w:val="24"/>
        </w:rPr>
      </w:pPr>
    </w:p>
    <w:p w14:paraId="17C810AE" w14:textId="77777777" w:rsidR="00124721" w:rsidRDefault="00124721" w:rsidP="00124721">
      <w:pPr>
        <w:spacing w:after="0" w:line="240" w:lineRule="auto"/>
        <w:rPr>
          <w:rFonts w:eastAsia="Times New Roman" w:cs="Times"/>
          <w:color w:val="000000"/>
          <w:sz w:val="24"/>
          <w:szCs w:val="24"/>
        </w:rPr>
      </w:pPr>
      <w:r>
        <w:rPr>
          <w:rFonts w:eastAsia="Times New Roman" w:cs="Times"/>
          <w:noProof/>
          <w:color w:val="000000"/>
          <w:sz w:val="24"/>
          <w:szCs w:val="24"/>
        </w:rPr>
        <w:lastRenderedPageBreak/>
        <w:drawing>
          <wp:inline distT="0" distB="0" distL="0" distR="0" wp14:anchorId="221D37B5" wp14:editId="55EEE54E">
            <wp:extent cx="5947410" cy="3339465"/>
            <wp:effectExtent l="0" t="0" r="0" b="0"/>
            <wp:docPr id="11" name="Picture 11" descr="C:\Users\angmel\Documents\MSc-small-scale-fisheries\REPORT\10_ssf_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ngmel\Documents\MSc-small-scale-fisheries\REPORT\10_ssf_c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71349F13" w14:textId="77777777" w:rsidR="00124721" w:rsidRDefault="00124721" w:rsidP="00124721">
      <w:pPr>
        <w:spacing w:after="0" w:line="240" w:lineRule="auto"/>
        <w:rPr>
          <w:rFonts w:eastAsia="Times New Roman" w:cs="Times"/>
          <w:color w:val="000000"/>
          <w:sz w:val="24"/>
          <w:szCs w:val="24"/>
        </w:rPr>
      </w:pPr>
      <w:r>
        <w:rPr>
          <w:rFonts w:eastAsia="Times New Roman" w:cs="Times"/>
          <w:noProof/>
          <w:color w:val="000000"/>
          <w:sz w:val="24"/>
          <w:szCs w:val="24"/>
        </w:rPr>
        <w:drawing>
          <wp:inline distT="0" distB="0" distL="0" distR="0" wp14:anchorId="48DFD746" wp14:editId="4E526E86">
            <wp:extent cx="5947410" cy="3339465"/>
            <wp:effectExtent l="0" t="0" r="0" b="0"/>
            <wp:docPr id="12" name="Picture 12" descr="C:\Users\angmel\Documents\MSc-small-scale-fisheries\REPORT\10_lsf_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gmel\Documents\MSc-small-scale-fisheries\REPORT\10_lsf_c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0AC7A121" w14:textId="20E7E478" w:rsidR="00124721" w:rsidRDefault="00124721" w:rsidP="00124721">
      <w:pPr>
        <w:spacing w:after="0" w:line="240" w:lineRule="auto"/>
        <w:rPr>
          <w:rFonts w:eastAsia="Times New Roman" w:cs="Times"/>
          <w:color w:val="000000"/>
          <w:sz w:val="24"/>
          <w:szCs w:val="24"/>
          <w:shd w:val="clear" w:color="auto" w:fill="FFFF00"/>
        </w:rPr>
      </w:pPr>
      <w:r>
        <w:rPr>
          <w:rFonts w:eastAsia="Times New Roman" w:cs="Times"/>
          <w:color w:val="000000"/>
          <w:sz w:val="24"/>
          <w:szCs w:val="24"/>
          <w:shd w:val="clear" w:color="auto" w:fill="FFFF00"/>
        </w:rPr>
        <w:t xml:space="preserve">Figure </w:t>
      </w:r>
      <w:r w:rsidR="00F137A7">
        <w:rPr>
          <w:rFonts w:eastAsia="Times New Roman" w:cs="Times"/>
          <w:color w:val="000000"/>
          <w:sz w:val="24"/>
          <w:szCs w:val="24"/>
          <w:shd w:val="clear" w:color="auto" w:fill="FFFF00"/>
        </w:rPr>
        <w:t>9</w:t>
      </w:r>
      <w:r>
        <w:rPr>
          <w:rFonts w:eastAsia="Times New Roman" w:cs="Times"/>
          <w:color w:val="000000"/>
          <w:sz w:val="24"/>
          <w:szCs w:val="24"/>
          <w:shd w:val="clear" w:color="auto" w:fill="FFFF00"/>
        </w:rPr>
        <w:t>. Aggregated catch within the years of 2087 and 2000 of the top species exploited in Canada’s EEZ by (a) small-scale fisheries and (b) large-scale fisheries.</w:t>
      </w:r>
    </w:p>
    <w:p w14:paraId="277D20F8" w14:textId="77777777" w:rsidR="00124721" w:rsidRDefault="00124721" w:rsidP="00124721">
      <w:pPr>
        <w:spacing w:after="0" w:line="240" w:lineRule="auto"/>
        <w:rPr>
          <w:rFonts w:eastAsia="Times New Roman" w:cs="Times"/>
          <w:color w:val="000000"/>
          <w:sz w:val="24"/>
          <w:szCs w:val="24"/>
        </w:rPr>
      </w:pPr>
    </w:p>
    <w:p w14:paraId="0666837E" w14:textId="77777777" w:rsidR="00124721" w:rsidRDefault="00124721" w:rsidP="00124721">
      <w:pPr>
        <w:spacing w:after="0" w:line="240" w:lineRule="auto"/>
        <w:rPr>
          <w:rFonts w:eastAsia="Times New Roman" w:cs="Times"/>
          <w:color w:val="000000"/>
          <w:sz w:val="24"/>
          <w:szCs w:val="24"/>
        </w:rPr>
      </w:pPr>
    </w:p>
    <w:p w14:paraId="25CF317F" w14:textId="59EF14B5" w:rsidR="00124721" w:rsidRDefault="00124721" w:rsidP="00124721">
      <w:pPr>
        <w:spacing w:after="0" w:line="240" w:lineRule="auto"/>
        <w:rPr>
          <w:rFonts w:eastAsia="Times New Roman" w:cs="Times"/>
          <w:color w:val="000000"/>
          <w:sz w:val="24"/>
          <w:szCs w:val="24"/>
        </w:rPr>
      </w:pPr>
      <w:r>
        <w:rPr>
          <w:rFonts w:eastAsia="Times New Roman" w:cs="Times"/>
          <w:color w:val="000000"/>
          <w:sz w:val="24"/>
          <w:szCs w:val="24"/>
        </w:rPr>
        <w:t>In Canada’s EEZ, there is a projected increase in catch potential of the top exploited species between 2087 and 2000, mainly attributed to the significant growth in catch potential of a selected few species. In the SSF, such species includes the California market squid (</w:t>
      </w:r>
      <w:r w:rsidRPr="000723ED">
        <w:rPr>
          <w:rFonts w:eastAsia="Times New Roman" w:cs="Times"/>
          <w:color w:val="000000"/>
          <w:sz w:val="24"/>
          <w:szCs w:val="24"/>
        </w:rPr>
        <w:t xml:space="preserve">RCP 2.6: </w:t>
      </w:r>
      <w:r>
        <w:rPr>
          <w:rFonts w:eastAsia="Times New Roman" w:cs="Times"/>
          <w:color w:val="000000"/>
          <w:sz w:val="24"/>
          <w:szCs w:val="24"/>
        </w:rPr>
        <w:t>160</w:t>
      </w:r>
      <w:r w:rsidRPr="000723ED">
        <w:rPr>
          <w:rFonts w:eastAsia="Times New Roman" w:cs="Times"/>
          <w:color w:val="000000"/>
          <w:sz w:val="24"/>
          <w:szCs w:val="24"/>
        </w:rPr>
        <w:t xml:space="preserve">%; RCP 8.5: </w:t>
      </w:r>
      <w:r>
        <w:rPr>
          <w:rFonts w:eastAsia="Times New Roman" w:cs="Times"/>
          <w:color w:val="000000"/>
          <w:sz w:val="24"/>
          <w:szCs w:val="24"/>
        </w:rPr>
        <w:t>794</w:t>
      </w:r>
      <w:r w:rsidRPr="000723ED">
        <w:rPr>
          <w:rFonts w:eastAsia="Times New Roman" w:cs="Times"/>
          <w:color w:val="000000"/>
          <w:sz w:val="24"/>
          <w:szCs w:val="24"/>
        </w:rPr>
        <w:t>%)</w:t>
      </w:r>
      <w:r>
        <w:rPr>
          <w:rFonts w:eastAsia="Times New Roman" w:cs="Times"/>
          <w:color w:val="000000"/>
          <w:sz w:val="24"/>
          <w:szCs w:val="24"/>
        </w:rPr>
        <w:t xml:space="preserve"> and Cannonball jellyfish that both exhibit drastic increases (</w:t>
      </w:r>
      <w:r w:rsidRPr="000723ED">
        <w:rPr>
          <w:rFonts w:eastAsia="Times New Roman" w:cs="Times"/>
          <w:color w:val="000000"/>
          <w:sz w:val="24"/>
          <w:szCs w:val="24"/>
        </w:rPr>
        <w:t xml:space="preserve">RCP 2.6: </w:t>
      </w:r>
      <w:r>
        <w:rPr>
          <w:rFonts w:eastAsia="Times New Roman" w:cs="Times"/>
          <w:color w:val="000000"/>
          <w:sz w:val="24"/>
          <w:szCs w:val="24"/>
        </w:rPr>
        <w:lastRenderedPageBreak/>
        <w:t>347</w:t>
      </w:r>
      <w:r w:rsidRPr="000723ED">
        <w:rPr>
          <w:rFonts w:eastAsia="Times New Roman" w:cs="Times"/>
          <w:color w:val="000000"/>
          <w:sz w:val="24"/>
          <w:szCs w:val="24"/>
        </w:rPr>
        <w:t xml:space="preserve">%; RCP 8.5: </w:t>
      </w:r>
      <w:r>
        <w:rPr>
          <w:rFonts w:eastAsia="Times New Roman" w:cs="Times"/>
          <w:color w:val="000000"/>
          <w:sz w:val="24"/>
          <w:szCs w:val="24"/>
        </w:rPr>
        <w:t>1652</w:t>
      </w:r>
      <w:r w:rsidRPr="000723ED">
        <w:rPr>
          <w:rFonts w:eastAsia="Times New Roman" w:cs="Times"/>
          <w:color w:val="000000"/>
          <w:sz w:val="24"/>
          <w:szCs w:val="24"/>
        </w:rPr>
        <w:t>%)</w:t>
      </w:r>
      <w:r>
        <w:rPr>
          <w:rFonts w:eastAsia="Times New Roman" w:cs="Times"/>
          <w:color w:val="000000"/>
          <w:sz w:val="24"/>
          <w:szCs w:val="24"/>
        </w:rPr>
        <w:t xml:space="preserve"> in catch potential</w:t>
      </w:r>
      <w:r w:rsidR="00F137A7">
        <w:rPr>
          <w:rFonts w:eastAsia="Times New Roman" w:cs="Times"/>
          <w:color w:val="000000"/>
          <w:sz w:val="24"/>
          <w:szCs w:val="24"/>
        </w:rPr>
        <w:t xml:space="preserve"> (Figure 10a)</w:t>
      </w:r>
      <w:r>
        <w:rPr>
          <w:rFonts w:eastAsia="Times New Roman" w:cs="Times"/>
          <w:color w:val="000000"/>
          <w:sz w:val="24"/>
          <w:szCs w:val="24"/>
        </w:rPr>
        <w:t xml:space="preserve">. </w:t>
      </w:r>
      <w:r>
        <w:rPr>
          <w:rFonts w:eastAsia="Times New Roman" w:cs="Times New Roman"/>
          <w:sz w:val="24"/>
          <w:szCs w:val="24"/>
        </w:rPr>
        <w:t>In the LSF, the top species, Alaska pollock will decrease (</w:t>
      </w:r>
      <w:r w:rsidRPr="000723ED">
        <w:rPr>
          <w:rFonts w:eastAsia="Times New Roman" w:cs="Times"/>
          <w:color w:val="000000"/>
          <w:sz w:val="24"/>
          <w:szCs w:val="24"/>
        </w:rPr>
        <w:t xml:space="preserve">RCP 2.6: </w:t>
      </w:r>
      <w:r>
        <w:rPr>
          <w:rFonts w:eastAsia="Times New Roman" w:cs="Times"/>
          <w:color w:val="000000"/>
          <w:sz w:val="24"/>
          <w:szCs w:val="24"/>
        </w:rPr>
        <w:t>-14.4</w:t>
      </w:r>
      <w:r w:rsidRPr="000723ED">
        <w:rPr>
          <w:rFonts w:eastAsia="Times New Roman" w:cs="Times"/>
          <w:color w:val="000000"/>
          <w:sz w:val="24"/>
          <w:szCs w:val="24"/>
        </w:rPr>
        <w:t xml:space="preserve">%; RCP 8.5: </w:t>
      </w:r>
      <w:r>
        <w:rPr>
          <w:rFonts w:eastAsia="Times New Roman" w:cs="Times"/>
          <w:color w:val="000000"/>
          <w:sz w:val="24"/>
          <w:szCs w:val="24"/>
        </w:rPr>
        <w:t>-11.1</w:t>
      </w:r>
      <w:r w:rsidRPr="000723ED">
        <w:rPr>
          <w:rFonts w:eastAsia="Times New Roman" w:cs="Times"/>
          <w:color w:val="000000"/>
          <w:sz w:val="24"/>
          <w:szCs w:val="24"/>
        </w:rPr>
        <w:t>%)</w:t>
      </w:r>
      <w:r>
        <w:rPr>
          <w:rFonts w:eastAsia="Times New Roman" w:cs="Times"/>
          <w:color w:val="000000"/>
          <w:sz w:val="24"/>
          <w:szCs w:val="24"/>
        </w:rPr>
        <w:t>, North Pacific hake will increase (</w:t>
      </w:r>
      <w:r w:rsidRPr="000723ED">
        <w:rPr>
          <w:rFonts w:eastAsia="Times New Roman" w:cs="Times"/>
          <w:color w:val="000000"/>
          <w:sz w:val="24"/>
          <w:szCs w:val="24"/>
        </w:rPr>
        <w:t xml:space="preserve">RCP 2.6: </w:t>
      </w:r>
      <w:r>
        <w:rPr>
          <w:rFonts w:eastAsia="Times New Roman" w:cs="Times"/>
          <w:color w:val="000000"/>
          <w:sz w:val="24"/>
          <w:szCs w:val="24"/>
        </w:rPr>
        <w:t>3.28</w:t>
      </w:r>
      <w:r w:rsidRPr="000723ED">
        <w:rPr>
          <w:rFonts w:eastAsia="Times New Roman" w:cs="Times"/>
          <w:color w:val="000000"/>
          <w:sz w:val="24"/>
          <w:szCs w:val="24"/>
        </w:rPr>
        <w:t xml:space="preserve">%; RCP 8.5: </w:t>
      </w:r>
      <w:r>
        <w:rPr>
          <w:rFonts w:eastAsia="Times New Roman" w:cs="Times"/>
          <w:color w:val="000000"/>
          <w:sz w:val="24"/>
          <w:szCs w:val="24"/>
        </w:rPr>
        <w:t>9.61</w:t>
      </w:r>
      <w:r w:rsidRPr="000723ED">
        <w:rPr>
          <w:rFonts w:eastAsia="Times New Roman" w:cs="Times"/>
          <w:color w:val="000000"/>
          <w:sz w:val="24"/>
          <w:szCs w:val="24"/>
        </w:rPr>
        <w:t>%)</w:t>
      </w:r>
      <w:r>
        <w:rPr>
          <w:rFonts w:eastAsia="Times New Roman" w:cs="Times"/>
          <w:color w:val="000000"/>
          <w:sz w:val="24"/>
          <w:szCs w:val="24"/>
        </w:rPr>
        <w:t xml:space="preserve"> and Pacific cod will decrease (</w:t>
      </w:r>
      <w:r w:rsidRPr="000723ED">
        <w:rPr>
          <w:rFonts w:eastAsia="Times New Roman" w:cs="Times"/>
          <w:color w:val="000000"/>
          <w:sz w:val="24"/>
          <w:szCs w:val="24"/>
        </w:rPr>
        <w:t xml:space="preserve">RCP 2.6: </w:t>
      </w:r>
      <w:r>
        <w:rPr>
          <w:rFonts w:eastAsia="Times New Roman" w:cs="Times"/>
          <w:color w:val="000000"/>
          <w:sz w:val="24"/>
          <w:szCs w:val="24"/>
        </w:rPr>
        <w:t>-12.0</w:t>
      </w:r>
      <w:r w:rsidRPr="000723ED">
        <w:rPr>
          <w:rFonts w:eastAsia="Times New Roman" w:cs="Times"/>
          <w:color w:val="000000"/>
          <w:sz w:val="24"/>
          <w:szCs w:val="24"/>
        </w:rPr>
        <w:t xml:space="preserve">%; RCP 8.5: </w:t>
      </w:r>
      <w:r>
        <w:rPr>
          <w:rFonts w:eastAsia="Times New Roman" w:cs="Times"/>
          <w:color w:val="000000"/>
          <w:sz w:val="24"/>
          <w:szCs w:val="24"/>
        </w:rPr>
        <w:t>-15.3</w:t>
      </w:r>
      <w:r w:rsidRPr="000723ED">
        <w:rPr>
          <w:rFonts w:eastAsia="Times New Roman" w:cs="Times"/>
          <w:color w:val="000000"/>
          <w:sz w:val="24"/>
          <w:szCs w:val="24"/>
        </w:rPr>
        <w:t>%)</w:t>
      </w:r>
      <w:r w:rsidR="00F137A7">
        <w:rPr>
          <w:rFonts w:eastAsia="Times New Roman" w:cs="Times"/>
          <w:color w:val="000000"/>
          <w:sz w:val="24"/>
          <w:szCs w:val="24"/>
        </w:rPr>
        <w:t xml:space="preserve"> (Figure 10b)</w:t>
      </w:r>
      <w:r>
        <w:rPr>
          <w:rFonts w:eastAsia="Times New Roman" w:cs="Times"/>
          <w:color w:val="000000"/>
          <w:sz w:val="24"/>
          <w:szCs w:val="24"/>
        </w:rPr>
        <w:t>.</w:t>
      </w:r>
      <w:r>
        <w:rPr>
          <w:rFonts w:eastAsia="Times New Roman" w:cs="Times New Roman"/>
          <w:sz w:val="24"/>
          <w:szCs w:val="24"/>
        </w:rPr>
        <w:t xml:space="preserve"> </w:t>
      </w:r>
    </w:p>
    <w:p w14:paraId="18AA9BDF" w14:textId="5C091A12" w:rsidR="00124721" w:rsidRDefault="00124721" w:rsidP="00124721">
      <w:pPr>
        <w:spacing w:after="0" w:line="240" w:lineRule="auto"/>
        <w:rPr>
          <w:rFonts w:eastAsia="Times New Roman" w:cs="Times"/>
          <w:color w:val="000000"/>
          <w:sz w:val="24"/>
          <w:szCs w:val="24"/>
        </w:rPr>
      </w:pPr>
    </w:p>
    <w:p w14:paraId="642A7F78" w14:textId="77777777" w:rsidR="00124721" w:rsidRDefault="00124721" w:rsidP="00124721">
      <w:pPr>
        <w:spacing w:after="0" w:line="240" w:lineRule="auto"/>
        <w:rPr>
          <w:rFonts w:eastAsia="Times New Roman" w:cs="Times"/>
          <w:color w:val="000000"/>
          <w:sz w:val="24"/>
          <w:szCs w:val="24"/>
        </w:rPr>
      </w:pPr>
    </w:p>
    <w:p w14:paraId="4D69070B" w14:textId="77777777" w:rsidR="00124721" w:rsidRDefault="00124721" w:rsidP="00124721">
      <w:pPr>
        <w:spacing w:after="0" w:line="240" w:lineRule="auto"/>
        <w:rPr>
          <w:rFonts w:eastAsia="Times New Roman" w:cs="Times"/>
          <w:noProof/>
          <w:color w:val="000000"/>
          <w:sz w:val="24"/>
          <w:szCs w:val="24"/>
        </w:rPr>
      </w:pPr>
      <w:r w:rsidRPr="002D0B40">
        <w:rPr>
          <w:rFonts w:eastAsia="Times New Roman" w:cs="Times"/>
          <w:noProof/>
          <w:color w:val="000000"/>
          <w:sz w:val="24"/>
          <w:szCs w:val="24"/>
        </w:rPr>
        <w:t xml:space="preserve"> </w:t>
      </w:r>
      <w:r>
        <w:rPr>
          <w:rFonts w:eastAsia="Times New Roman" w:cs="Times"/>
          <w:noProof/>
          <w:color w:val="000000"/>
          <w:sz w:val="24"/>
          <w:szCs w:val="24"/>
        </w:rPr>
        <w:drawing>
          <wp:inline distT="0" distB="0" distL="0" distR="0" wp14:anchorId="4B66D934" wp14:editId="5025BC51">
            <wp:extent cx="2909570" cy="1924160"/>
            <wp:effectExtent l="0" t="0" r="5080" b="0"/>
            <wp:docPr id="3" name="Picture 3" descr="C:\Users\angmel\Documents\MSc-small-scale-fisheries\REPORT\top10_ssf_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gmel\Documents\MSc-small-scale-fisheries\REPORT\top10_ssf_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680" cy="1959283"/>
                    </a:xfrm>
                    <a:prstGeom prst="rect">
                      <a:avLst/>
                    </a:prstGeom>
                    <a:noFill/>
                    <a:ln>
                      <a:noFill/>
                    </a:ln>
                  </pic:spPr>
                </pic:pic>
              </a:graphicData>
            </a:graphic>
          </wp:inline>
        </w:drawing>
      </w:r>
      <w:r>
        <w:rPr>
          <w:rFonts w:eastAsia="Times New Roman" w:cs="Times"/>
          <w:noProof/>
          <w:color w:val="000000"/>
          <w:sz w:val="24"/>
          <w:szCs w:val="24"/>
        </w:rPr>
        <w:drawing>
          <wp:inline distT="0" distB="0" distL="0" distR="0" wp14:anchorId="0D06B4D0" wp14:editId="55534B94">
            <wp:extent cx="2944721" cy="1947407"/>
            <wp:effectExtent l="0" t="0" r="8255" b="0"/>
            <wp:docPr id="4" name="Picture 4" descr="C:\Users\angmel\Documents\MSc-small-scale-fisheries\REPORT\top10_lsf_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gmel\Documents\MSc-small-scale-fisheries\REPORT\top10_lsf_c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0084" cy="1990633"/>
                    </a:xfrm>
                    <a:prstGeom prst="rect">
                      <a:avLst/>
                    </a:prstGeom>
                    <a:noFill/>
                    <a:ln>
                      <a:noFill/>
                    </a:ln>
                  </pic:spPr>
                </pic:pic>
              </a:graphicData>
            </a:graphic>
          </wp:inline>
        </w:drawing>
      </w:r>
    </w:p>
    <w:p w14:paraId="514012C7" w14:textId="78BF4A7B" w:rsidR="00124721" w:rsidRPr="000723ED" w:rsidRDefault="00124721" w:rsidP="00124721">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10</w:t>
      </w:r>
      <w:r>
        <w:rPr>
          <w:rFonts w:eastAsia="Times New Roman" w:cs="Times New Roman"/>
          <w:sz w:val="24"/>
          <w:szCs w:val="24"/>
        </w:rPr>
        <w:t>. Percentage change in the catch potential of top exploited species in Canada’s EEZ between 2087 and 2000 by (a) small-scale fisheries and (b) large-scale fisheries. Species displayed in descending order with top exploited species at the top.</w:t>
      </w:r>
    </w:p>
    <w:p w14:paraId="018129DE" w14:textId="77777777" w:rsidR="00124721" w:rsidRPr="000723ED" w:rsidRDefault="00124721" w:rsidP="000723ED">
      <w:pPr>
        <w:spacing w:after="0" w:line="240" w:lineRule="auto"/>
        <w:rPr>
          <w:rFonts w:eastAsia="Times New Roman" w:cs="Times New Roman"/>
          <w:sz w:val="24"/>
          <w:szCs w:val="24"/>
        </w:rPr>
      </w:pPr>
    </w:p>
    <w:p w14:paraId="217944D3" w14:textId="346B7466" w:rsidR="000723ED" w:rsidRDefault="006370D3" w:rsidP="000723ED">
      <w:pPr>
        <w:spacing w:after="0" w:line="240" w:lineRule="auto"/>
        <w:rPr>
          <w:rFonts w:eastAsia="Times New Roman" w:cs="Times"/>
          <w:color w:val="000000"/>
          <w:sz w:val="24"/>
          <w:szCs w:val="24"/>
        </w:rPr>
      </w:pPr>
      <w:r>
        <w:rPr>
          <w:rFonts w:eastAsia="Times New Roman" w:cs="Times"/>
          <w:color w:val="000000"/>
          <w:sz w:val="24"/>
          <w:szCs w:val="24"/>
        </w:rPr>
        <w:t>Similar to regional trends</w:t>
      </w:r>
      <w:r w:rsidR="000723ED" w:rsidRPr="000723ED">
        <w:rPr>
          <w:rFonts w:eastAsia="Times New Roman" w:cs="Times"/>
          <w:color w:val="000000"/>
          <w:sz w:val="24"/>
          <w:szCs w:val="24"/>
        </w:rPr>
        <w:t xml:space="preserve">, there is high overlap (90 species; 99% of total exploited species) in species composition between LSF and SSF </w:t>
      </w:r>
      <w:r>
        <w:rPr>
          <w:rFonts w:eastAsia="Times New Roman" w:cs="Times"/>
          <w:color w:val="000000"/>
          <w:sz w:val="24"/>
          <w:szCs w:val="24"/>
        </w:rPr>
        <w:t>in Canada’s</w:t>
      </w:r>
      <w:r w:rsidR="000723ED" w:rsidRPr="000723ED">
        <w:rPr>
          <w:rFonts w:eastAsia="Times New Roman" w:cs="Times"/>
          <w:color w:val="000000"/>
          <w:sz w:val="24"/>
          <w:szCs w:val="24"/>
        </w:rPr>
        <w:t xml:space="preserve"> EEZ. LSF have 6 uniquely LSF species composing 0.21% of the total LSF catch, while SSF have 21 unique species to the SSF composing 2.42% of the total SSF catch.</w:t>
      </w:r>
      <w:r>
        <w:rPr>
          <w:rFonts w:eastAsia="Times New Roman" w:cs="Times"/>
          <w:color w:val="000000"/>
          <w:sz w:val="24"/>
          <w:szCs w:val="24"/>
        </w:rPr>
        <w:t xml:space="preserve"> The top unique species compose a small proportion to the overall catches. Th</w:t>
      </w:r>
      <w:r w:rsidRPr="000723ED">
        <w:rPr>
          <w:rFonts w:eastAsia="Times New Roman" w:cs="Times"/>
          <w:color w:val="000000"/>
          <w:sz w:val="24"/>
          <w:szCs w:val="24"/>
        </w:rPr>
        <w:t>e top unique species to the SSF are Red sea urchin (</w:t>
      </w:r>
      <w:r w:rsidRPr="000723ED">
        <w:rPr>
          <w:rFonts w:eastAsia="Times New Roman" w:cs="Times"/>
          <w:i/>
          <w:iCs/>
          <w:color w:val="000000"/>
          <w:sz w:val="24"/>
          <w:szCs w:val="24"/>
        </w:rPr>
        <w:t>Strongylocentrotus franciscanus</w:t>
      </w:r>
      <w:r w:rsidRPr="000723ED">
        <w:rPr>
          <w:rFonts w:eastAsia="Times New Roman" w:cs="Times"/>
          <w:color w:val="000000"/>
          <w:sz w:val="24"/>
          <w:szCs w:val="24"/>
        </w:rPr>
        <w:t>; 0.236% of catch), Pink salmon (</w:t>
      </w:r>
      <w:r w:rsidRPr="000723ED">
        <w:rPr>
          <w:rFonts w:eastAsia="Times New Roman" w:cs="Times"/>
          <w:i/>
          <w:iCs/>
          <w:color w:val="000000"/>
          <w:sz w:val="24"/>
          <w:szCs w:val="24"/>
        </w:rPr>
        <w:t>Pandalus jordani</w:t>
      </w:r>
      <w:r w:rsidRPr="000723ED">
        <w:rPr>
          <w:rFonts w:eastAsia="Times New Roman" w:cs="Times"/>
          <w:color w:val="000000"/>
          <w:sz w:val="24"/>
          <w:szCs w:val="24"/>
        </w:rPr>
        <w:t>; 0.0495% of catch) and Giant Pacific octopus (</w:t>
      </w:r>
      <w:r w:rsidRPr="000723ED">
        <w:rPr>
          <w:rFonts w:eastAsia="Times New Roman" w:cs="Times"/>
          <w:i/>
          <w:iCs/>
          <w:color w:val="000000"/>
          <w:sz w:val="24"/>
          <w:szCs w:val="24"/>
        </w:rPr>
        <w:t>Enteroctopus dofleini</w:t>
      </w:r>
      <w:r w:rsidRPr="000723ED">
        <w:rPr>
          <w:rFonts w:eastAsia="Times New Roman" w:cs="Times"/>
          <w:color w:val="000000"/>
          <w:sz w:val="24"/>
          <w:szCs w:val="24"/>
        </w:rPr>
        <w:t xml:space="preserve">; 0.0446% of catch) and top unique species to LSF are </w:t>
      </w:r>
      <w:ins w:id="22" w:author="Ang, Melanie" w:date="2018-01-10T11:14:00Z">
        <w:r>
          <w:rPr>
            <w:rFonts w:ascii="Lucida Sans" w:hAnsi="Lucida Sans"/>
            <w:color w:val="000000"/>
            <w:sz w:val="17"/>
            <w:szCs w:val="17"/>
            <w:shd w:val="clear" w:color="auto" w:fill="FDFDFD"/>
          </w:rPr>
          <w:t xml:space="preserve">Sebastes borealis 0.518, </w:t>
        </w:r>
        <w:r>
          <w:rPr>
            <w:rFonts w:ascii="Lucida Sans" w:hAnsi="Lucida Sans"/>
            <w:color w:val="000000"/>
            <w:sz w:val="17"/>
            <w:szCs w:val="17"/>
            <w:shd w:val="clear" w:color="auto" w:fill="FFFFFF"/>
          </w:rPr>
          <w:t xml:space="preserve">Sebastes nigrocinctus 0.5119, </w:t>
        </w:r>
        <w:r>
          <w:rPr>
            <w:rFonts w:ascii="Lucida Sans" w:hAnsi="Lucida Sans"/>
            <w:color w:val="000000"/>
            <w:sz w:val="17"/>
            <w:szCs w:val="17"/>
            <w:shd w:val="clear" w:color="auto" w:fill="FDFDFD"/>
          </w:rPr>
          <w:t xml:space="preserve">Sebastes nebulosus 0.501, </w:t>
        </w:r>
      </w:ins>
      <w:del w:id="23" w:author="Ang, Melanie" w:date="2018-01-10T11:14:00Z">
        <w:r w:rsidRPr="000723ED" w:rsidDel="000723ED">
          <w:rPr>
            <w:rFonts w:eastAsia="Times New Roman" w:cs="Times"/>
            <w:color w:val="000000"/>
            <w:sz w:val="24"/>
            <w:szCs w:val="24"/>
          </w:rPr>
          <w:delText>Curlfin sole (</w:delText>
        </w:r>
        <w:r w:rsidRPr="000723ED" w:rsidDel="000723ED">
          <w:rPr>
            <w:rFonts w:eastAsia="Times New Roman" w:cs="Times"/>
            <w:i/>
            <w:iCs/>
            <w:color w:val="000000"/>
            <w:sz w:val="24"/>
            <w:szCs w:val="24"/>
          </w:rPr>
          <w:delText>Pleuronichthys decurrens</w:delText>
        </w:r>
        <w:r w:rsidRPr="000723ED" w:rsidDel="000723ED">
          <w:rPr>
            <w:rFonts w:eastAsia="Times New Roman" w:cs="Times"/>
            <w:color w:val="000000"/>
            <w:sz w:val="24"/>
            <w:szCs w:val="24"/>
          </w:rPr>
          <w:delText>; 0.0177%), Blue shark (</w:delText>
        </w:r>
        <w:r w:rsidRPr="000723ED" w:rsidDel="000723ED">
          <w:rPr>
            <w:rFonts w:eastAsia="Times New Roman" w:cs="Times"/>
            <w:i/>
            <w:iCs/>
            <w:color w:val="000000"/>
            <w:sz w:val="24"/>
            <w:szCs w:val="24"/>
          </w:rPr>
          <w:delText>Prionace glauca</w:delText>
        </w:r>
        <w:r w:rsidRPr="000723ED" w:rsidDel="000723ED">
          <w:rPr>
            <w:rFonts w:eastAsia="Times New Roman" w:cs="Times"/>
            <w:color w:val="000000"/>
            <w:sz w:val="24"/>
            <w:szCs w:val="24"/>
          </w:rPr>
          <w:delText>; 0.00111%) and Giant Pacific octopus (</w:delText>
        </w:r>
        <w:r w:rsidRPr="000723ED" w:rsidDel="000723ED">
          <w:rPr>
            <w:rFonts w:eastAsia="Times New Roman" w:cs="Times"/>
            <w:i/>
            <w:iCs/>
            <w:color w:val="000000"/>
            <w:sz w:val="24"/>
            <w:szCs w:val="24"/>
          </w:rPr>
          <w:delText>Enteroctopus dofleini</w:delText>
        </w:r>
        <w:r w:rsidRPr="000723ED" w:rsidDel="000723ED">
          <w:rPr>
            <w:rFonts w:eastAsia="Times New Roman" w:cs="Times"/>
            <w:color w:val="000000"/>
            <w:sz w:val="24"/>
            <w:szCs w:val="24"/>
          </w:rPr>
          <w:delText>; 0.000595%).</w:delText>
        </w:r>
      </w:del>
    </w:p>
    <w:p w14:paraId="4EE11135" w14:textId="77777777" w:rsidR="00AF647B" w:rsidRPr="000723ED" w:rsidRDefault="00AF647B" w:rsidP="000723ED">
      <w:pPr>
        <w:spacing w:after="0" w:line="240" w:lineRule="auto"/>
        <w:rPr>
          <w:rFonts w:eastAsia="Times New Roman" w:cs="Times New Roman"/>
          <w:sz w:val="24"/>
          <w:szCs w:val="24"/>
        </w:rPr>
      </w:pPr>
    </w:p>
    <w:p w14:paraId="006155FE" w14:textId="77777777" w:rsidR="002D0B40" w:rsidRPr="000723ED" w:rsidRDefault="002D0B40" w:rsidP="00110C58">
      <w:pPr>
        <w:spacing w:after="0" w:line="240" w:lineRule="auto"/>
        <w:rPr>
          <w:rFonts w:eastAsia="Times New Roman" w:cs="Times New Roman"/>
          <w:sz w:val="24"/>
          <w:szCs w:val="24"/>
        </w:rPr>
      </w:pPr>
    </w:p>
    <w:p w14:paraId="312CAABF" w14:textId="042637D3" w:rsidR="000723ED" w:rsidRDefault="000723ED" w:rsidP="000723ED">
      <w:pPr>
        <w:spacing w:after="0" w:line="240" w:lineRule="auto"/>
        <w:rPr>
          <w:rFonts w:eastAsia="Times New Roman" w:cs="Times"/>
          <w:color w:val="000000"/>
          <w:sz w:val="24"/>
          <w:szCs w:val="24"/>
          <w:u w:val="single"/>
        </w:rPr>
      </w:pPr>
      <w:r w:rsidRPr="000723ED">
        <w:rPr>
          <w:rFonts w:eastAsia="Times New Roman" w:cs="Times"/>
          <w:color w:val="000000"/>
          <w:sz w:val="24"/>
          <w:szCs w:val="24"/>
          <w:u w:val="single"/>
        </w:rPr>
        <w:t>USA West Coast</w:t>
      </w:r>
    </w:p>
    <w:p w14:paraId="4938420A" w14:textId="0E4A4FCE" w:rsidR="006370D3" w:rsidRDefault="006370D3" w:rsidP="000723ED">
      <w:pPr>
        <w:spacing w:after="0" w:line="240" w:lineRule="auto"/>
        <w:rPr>
          <w:rFonts w:eastAsia="Times New Roman" w:cs="Times"/>
          <w:color w:val="000000"/>
          <w:sz w:val="24"/>
          <w:szCs w:val="24"/>
          <w:u w:val="single"/>
        </w:rPr>
      </w:pPr>
    </w:p>
    <w:p w14:paraId="769D273B" w14:textId="623C419E" w:rsidR="006370D3" w:rsidRDefault="006370D3" w:rsidP="006370D3">
      <w:pPr>
        <w:spacing w:after="0" w:line="240" w:lineRule="auto"/>
        <w:rPr>
          <w:rFonts w:eastAsia="Times New Roman" w:cs="Times"/>
          <w:color w:val="000000"/>
          <w:sz w:val="24"/>
          <w:szCs w:val="24"/>
          <w:u w:val="single"/>
        </w:rPr>
      </w:pPr>
      <w:r w:rsidRPr="000723ED">
        <w:rPr>
          <w:rFonts w:eastAsia="Times New Roman" w:cs="Times"/>
          <w:color w:val="000000"/>
          <w:sz w:val="24"/>
          <w:szCs w:val="24"/>
          <w:u w:val="single"/>
        </w:rPr>
        <w:t>USA</w:t>
      </w:r>
    </w:p>
    <w:p w14:paraId="3CAE2FB4" w14:textId="77777777" w:rsidR="006370D3" w:rsidRPr="000723ED" w:rsidRDefault="006370D3" w:rsidP="006370D3">
      <w:pPr>
        <w:spacing w:after="0" w:line="240" w:lineRule="auto"/>
        <w:rPr>
          <w:rFonts w:eastAsia="Times New Roman" w:cs="Times New Roman"/>
          <w:sz w:val="24"/>
          <w:szCs w:val="24"/>
        </w:rPr>
      </w:pPr>
    </w:p>
    <w:p w14:paraId="05F70B08" w14:textId="3F23F393" w:rsidR="006370D3" w:rsidRDefault="006370D3" w:rsidP="006370D3">
      <w:pPr>
        <w:spacing w:after="0" w:line="240" w:lineRule="auto"/>
        <w:rPr>
          <w:rFonts w:eastAsia="Times New Roman" w:cs="Times"/>
          <w:color w:val="000000"/>
          <w:sz w:val="24"/>
          <w:szCs w:val="24"/>
        </w:rPr>
      </w:pPr>
      <w:r>
        <w:rPr>
          <w:rFonts w:eastAsia="Times New Roman" w:cs="Times"/>
          <w:color w:val="000000"/>
          <w:sz w:val="24"/>
          <w:szCs w:val="24"/>
        </w:rPr>
        <w:t>Changes in projected catch potentials in USA West Coast’s EEZ is strongly correlated with fisheries sector</w:t>
      </w:r>
      <w:r w:rsidR="00F137A7">
        <w:rPr>
          <w:rFonts w:eastAsia="Times New Roman" w:cs="Times"/>
          <w:color w:val="000000"/>
          <w:sz w:val="24"/>
          <w:szCs w:val="24"/>
        </w:rPr>
        <w:t xml:space="preserve"> (Figure 11)</w:t>
      </w:r>
      <w:r>
        <w:rPr>
          <w:rFonts w:eastAsia="Times New Roman" w:cs="Times"/>
          <w:color w:val="000000"/>
          <w:sz w:val="24"/>
          <w:szCs w:val="24"/>
        </w:rPr>
        <w:t>. Particularly</w:t>
      </w:r>
      <w:r w:rsidRPr="000723ED">
        <w:rPr>
          <w:rFonts w:eastAsia="Times New Roman" w:cs="Times"/>
          <w:color w:val="000000"/>
          <w:sz w:val="24"/>
          <w:szCs w:val="24"/>
        </w:rPr>
        <w:t>, LSF will</w:t>
      </w:r>
      <w:r>
        <w:rPr>
          <w:rFonts w:eastAsia="Times New Roman" w:cs="Times"/>
          <w:color w:val="000000"/>
          <w:sz w:val="24"/>
          <w:szCs w:val="24"/>
        </w:rPr>
        <w:t xml:space="preserve"> largely</w:t>
      </w:r>
      <w:r w:rsidRPr="000723ED">
        <w:rPr>
          <w:rFonts w:eastAsia="Times New Roman" w:cs="Times"/>
          <w:color w:val="000000"/>
          <w:sz w:val="24"/>
          <w:szCs w:val="24"/>
        </w:rPr>
        <w:t xml:space="preserve"> experience a </w:t>
      </w:r>
      <w:r>
        <w:rPr>
          <w:rFonts w:eastAsia="Times New Roman" w:cs="Times"/>
          <w:color w:val="000000"/>
          <w:sz w:val="24"/>
          <w:szCs w:val="24"/>
        </w:rPr>
        <w:t>decline</w:t>
      </w:r>
      <w:r w:rsidRPr="000723ED">
        <w:rPr>
          <w:rFonts w:eastAsia="Times New Roman" w:cs="Times"/>
          <w:color w:val="000000"/>
          <w:sz w:val="24"/>
          <w:szCs w:val="24"/>
        </w:rPr>
        <w:t xml:space="preserve"> in catch potential of -9.23% (RCP 2.6: -6.25%; RCP 8.5: -12.2%) while SSF will increase </w:t>
      </w:r>
      <w:r>
        <w:rPr>
          <w:rFonts w:eastAsia="Times New Roman" w:cs="Times"/>
          <w:color w:val="000000"/>
          <w:sz w:val="24"/>
          <w:szCs w:val="24"/>
        </w:rPr>
        <w:t>by</w:t>
      </w:r>
      <w:r w:rsidRPr="000723ED">
        <w:rPr>
          <w:rFonts w:eastAsia="Times New Roman" w:cs="Times"/>
          <w:color w:val="000000"/>
          <w:sz w:val="24"/>
          <w:szCs w:val="24"/>
        </w:rPr>
        <w:t xml:space="preserve"> 9.69% (RCP 2.6: +9.11%; RCP 8.5: +10.26%). </w:t>
      </w:r>
    </w:p>
    <w:p w14:paraId="716EEA79" w14:textId="77777777" w:rsidR="006370D3" w:rsidRDefault="006370D3" w:rsidP="006370D3">
      <w:pPr>
        <w:spacing w:after="0" w:line="240" w:lineRule="auto"/>
        <w:rPr>
          <w:rFonts w:eastAsia="Times New Roman" w:cs="Times"/>
          <w:color w:val="000000"/>
          <w:sz w:val="24"/>
          <w:szCs w:val="24"/>
        </w:rPr>
      </w:pPr>
    </w:p>
    <w:p w14:paraId="4726297B" w14:textId="77777777" w:rsidR="006370D3" w:rsidRDefault="006370D3" w:rsidP="006370D3">
      <w:pPr>
        <w:spacing w:after="0" w:line="240" w:lineRule="auto"/>
        <w:rPr>
          <w:rFonts w:eastAsia="Times New Roman" w:cs="Times New Roman"/>
          <w:sz w:val="24"/>
          <w:szCs w:val="24"/>
        </w:rPr>
      </w:pPr>
      <w:r>
        <w:rPr>
          <w:rFonts w:eastAsia="Times New Roman" w:cs="Times"/>
          <w:noProof/>
          <w:color w:val="000000"/>
          <w:sz w:val="24"/>
          <w:szCs w:val="24"/>
        </w:rPr>
        <w:lastRenderedPageBreak/>
        <w:drawing>
          <wp:inline distT="0" distB="0" distL="0" distR="0" wp14:anchorId="5CB5C80E" wp14:editId="44C8B107">
            <wp:extent cx="3546282" cy="3546282"/>
            <wp:effectExtent l="0" t="0" r="0" b="0"/>
            <wp:docPr id="21" name="Picture 21" descr="C:\Users\angmel\Documents\MSc-small-scale-fisheries\REPORT\us_catch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gmel\Documents\MSc-small-scale-fisheries\REPORT\us_catchp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9010" cy="3549010"/>
                    </a:xfrm>
                    <a:prstGeom prst="rect">
                      <a:avLst/>
                    </a:prstGeom>
                    <a:noFill/>
                    <a:ln>
                      <a:noFill/>
                    </a:ln>
                  </pic:spPr>
                </pic:pic>
              </a:graphicData>
            </a:graphic>
          </wp:inline>
        </w:drawing>
      </w:r>
    </w:p>
    <w:p w14:paraId="1E122189" w14:textId="7D5F97DA" w:rsidR="006370D3" w:rsidRPr="000723ED" w:rsidRDefault="006370D3" w:rsidP="006370D3">
      <w:pPr>
        <w:spacing w:after="0" w:line="240" w:lineRule="auto"/>
        <w:rPr>
          <w:rFonts w:eastAsia="Times New Roman" w:cs="Times New Roman"/>
          <w:sz w:val="24"/>
          <w:szCs w:val="24"/>
        </w:rPr>
      </w:pPr>
      <w:r>
        <w:rPr>
          <w:rFonts w:eastAsia="Times New Roman" w:cs="Times New Roman"/>
          <w:sz w:val="24"/>
          <w:szCs w:val="24"/>
        </w:rPr>
        <w:t>Figure</w:t>
      </w:r>
      <w:r w:rsidR="00F137A7">
        <w:rPr>
          <w:rFonts w:eastAsia="Times New Roman" w:cs="Times New Roman"/>
          <w:sz w:val="24"/>
          <w:szCs w:val="24"/>
        </w:rPr>
        <w:t xml:space="preserve"> 11</w:t>
      </w:r>
      <w:r>
        <w:rPr>
          <w:rFonts w:eastAsia="Times New Roman" w:cs="Times New Roman"/>
          <w:sz w:val="24"/>
          <w:szCs w:val="24"/>
        </w:rPr>
        <w:t>. Percentage change in USA’s catch potential between 2087 and 2000 for LSF and SSF under Representative Concentration Pathways 2.6 and 8.5.</w:t>
      </w:r>
    </w:p>
    <w:p w14:paraId="389D540B" w14:textId="77777777" w:rsidR="006370D3" w:rsidRPr="000723ED" w:rsidRDefault="006370D3" w:rsidP="006370D3">
      <w:pPr>
        <w:spacing w:after="0" w:line="240" w:lineRule="auto"/>
        <w:rPr>
          <w:rFonts w:eastAsia="Times New Roman" w:cs="Times New Roman"/>
          <w:sz w:val="24"/>
          <w:szCs w:val="24"/>
        </w:rPr>
      </w:pPr>
    </w:p>
    <w:p w14:paraId="5DD8AEC6" w14:textId="2B52BF6C" w:rsidR="006370D3" w:rsidRPr="000723ED" w:rsidRDefault="006370D3" w:rsidP="006370D3">
      <w:pPr>
        <w:spacing w:after="0" w:line="240" w:lineRule="auto"/>
        <w:rPr>
          <w:rFonts w:eastAsia="Times New Roman" w:cs="Times New Roman"/>
          <w:sz w:val="24"/>
          <w:szCs w:val="24"/>
        </w:rPr>
      </w:pPr>
      <w:r w:rsidRPr="000723ED">
        <w:rPr>
          <w:rFonts w:eastAsia="Times New Roman" w:cs="Times"/>
          <w:color w:val="000000"/>
          <w:sz w:val="24"/>
          <w:szCs w:val="24"/>
          <w:shd w:val="clear" w:color="auto" w:fill="FFFF00"/>
        </w:rPr>
        <w:t xml:space="preserve">While LSF experiences an overall decrease in catch potential, on an individual species basis, </w:t>
      </w:r>
      <w:r w:rsidR="000E4A95">
        <w:rPr>
          <w:rFonts w:ascii="Times" w:hAnsi="Times" w:cs="Times"/>
          <w:color w:val="000000"/>
          <w:shd w:val="clear" w:color="auto" w:fill="FFFF00"/>
        </w:rPr>
        <w:t>a majority of LSF species (58.5%) will increase in catch potential (RCP 2.6: n = 134; RCP 8.5, n = 135). SSF catch potential will decrease for the majority (55.7%) of species (decreases in RCP 2.6: n = 117; RCP 8.5, n = 123).</w:t>
      </w:r>
    </w:p>
    <w:p w14:paraId="53E440F7" w14:textId="530E5E3E" w:rsidR="006370D3" w:rsidRDefault="006370D3" w:rsidP="000723ED">
      <w:pPr>
        <w:spacing w:after="0" w:line="240" w:lineRule="auto"/>
        <w:rPr>
          <w:rFonts w:eastAsia="Times New Roman" w:cs="Times New Roman"/>
          <w:sz w:val="24"/>
          <w:szCs w:val="24"/>
        </w:rPr>
      </w:pPr>
    </w:p>
    <w:p w14:paraId="01036ABF" w14:textId="1ECC9A41" w:rsidR="000723ED" w:rsidRPr="00AE3A03" w:rsidRDefault="00FE1156" w:rsidP="000723ED">
      <w:pPr>
        <w:spacing w:after="0" w:line="240" w:lineRule="auto"/>
        <w:rPr>
          <w:rFonts w:eastAsia="Times New Roman" w:cs="Times"/>
          <w:color w:val="000000"/>
          <w:sz w:val="24"/>
          <w:szCs w:val="24"/>
        </w:rPr>
      </w:pPr>
      <w:r>
        <w:rPr>
          <w:rFonts w:eastAsia="Times New Roman" w:cs="Times New Roman"/>
          <w:sz w:val="24"/>
          <w:szCs w:val="24"/>
        </w:rPr>
        <w:t>The increase we observe in SSF is attributed to the positive catch potentials for a few key sp</w:t>
      </w:r>
      <w:r w:rsidR="00AE3A03">
        <w:rPr>
          <w:rFonts w:eastAsia="Times New Roman" w:cs="Times New Roman"/>
          <w:sz w:val="24"/>
          <w:szCs w:val="24"/>
        </w:rPr>
        <w:t xml:space="preserve">ecies exploited in high amounts, as discussed later in this section. These comprises of </w:t>
      </w:r>
      <w:r w:rsidR="000723ED" w:rsidRPr="000723ED">
        <w:rPr>
          <w:rFonts w:eastAsia="Times New Roman" w:cs="Times"/>
          <w:color w:val="000000"/>
          <w:sz w:val="24"/>
          <w:szCs w:val="24"/>
        </w:rPr>
        <w:t>California market squid (</w:t>
      </w:r>
      <w:r w:rsidR="000723ED" w:rsidRPr="000723ED">
        <w:rPr>
          <w:rFonts w:eastAsia="Times New Roman" w:cs="Times"/>
          <w:i/>
          <w:iCs/>
          <w:color w:val="000000"/>
          <w:sz w:val="24"/>
          <w:szCs w:val="24"/>
        </w:rPr>
        <w:t>Loligo opalescens</w:t>
      </w:r>
      <w:r w:rsidR="000723ED" w:rsidRPr="000723ED">
        <w:rPr>
          <w:rFonts w:eastAsia="Times New Roman" w:cs="Times"/>
          <w:color w:val="000000"/>
          <w:sz w:val="24"/>
          <w:szCs w:val="24"/>
        </w:rPr>
        <w:t>; 65.3% of catch), Pacific cod (</w:t>
      </w:r>
      <w:r w:rsidR="000723ED" w:rsidRPr="000723ED">
        <w:rPr>
          <w:rFonts w:eastAsia="Times New Roman" w:cs="Times"/>
          <w:i/>
          <w:iCs/>
          <w:color w:val="000000"/>
          <w:sz w:val="24"/>
          <w:szCs w:val="24"/>
        </w:rPr>
        <w:t>Gadus macrocephalus</w:t>
      </w:r>
      <w:r w:rsidR="000723ED" w:rsidRPr="000723ED">
        <w:rPr>
          <w:rFonts w:eastAsia="Times New Roman" w:cs="Times"/>
          <w:color w:val="000000"/>
          <w:sz w:val="24"/>
          <w:szCs w:val="24"/>
        </w:rPr>
        <w:t>; 9.74%) and Pink salmon (</w:t>
      </w:r>
      <w:r w:rsidR="000723ED" w:rsidRPr="000723ED">
        <w:rPr>
          <w:rFonts w:eastAsia="Times New Roman" w:cs="Times"/>
          <w:i/>
          <w:iCs/>
          <w:color w:val="000000"/>
          <w:sz w:val="24"/>
          <w:szCs w:val="24"/>
        </w:rPr>
        <w:t>Oncorhynchus gorbuscha</w:t>
      </w:r>
      <w:r w:rsidR="000723ED" w:rsidRPr="000723ED">
        <w:rPr>
          <w:rFonts w:eastAsia="Times New Roman" w:cs="Times"/>
          <w:color w:val="000000"/>
          <w:sz w:val="24"/>
          <w:szCs w:val="24"/>
        </w:rPr>
        <w:t>; 3.63%)</w:t>
      </w:r>
      <w:r w:rsidR="00AE3A03">
        <w:rPr>
          <w:rFonts w:eastAsia="Times New Roman" w:cs="Times"/>
          <w:color w:val="000000"/>
          <w:sz w:val="24"/>
          <w:szCs w:val="24"/>
        </w:rPr>
        <w:t xml:space="preserve"> </w:t>
      </w:r>
      <w:r w:rsidR="00AE3A03">
        <w:rPr>
          <w:rFonts w:eastAsia="Times New Roman" w:cs="Times New Roman"/>
          <w:sz w:val="24"/>
          <w:szCs w:val="24"/>
        </w:rPr>
        <w:t>(</w:t>
      </w:r>
      <w:r w:rsidR="00AE3A03" w:rsidRPr="000723ED">
        <w:rPr>
          <w:rFonts w:eastAsia="Times New Roman" w:cs="Times"/>
          <w:color w:val="000000"/>
          <w:sz w:val="24"/>
          <w:szCs w:val="24"/>
        </w:rPr>
        <w:t xml:space="preserve">Figure </w:t>
      </w:r>
      <w:r w:rsidR="00F137A7">
        <w:rPr>
          <w:rFonts w:eastAsia="Times New Roman" w:cs="Times"/>
          <w:color w:val="000000"/>
          <w:sz w:val="24"/>
          <w:szCs w:val="24"/>
        </w:rPr>
        <w:t>12</w:t>
      </w:r>
      <w:r w:rsidR="00AE3A03" w:rsidRPr="000723ED">
        <w:rPr>
          <w:rFonts w:eastAsia="Times New Roman" w:cs="Times"/>
          <w:color w:val="000000"/>
          <w:sz w:val="24"/>
          <w:szCs w:val="24"/>
        </w:rPr>
        <w:t>a</w:t>
      </w:r>
      <w:r w:rsidR="00AE3A03">
        <w:rPr>
          <w:rFonts w:eastAsia="Times New Roman" w:cs="Times"/>
          <w:color w:val="000000"/>
          <w:sz w:val="24"/>
          <w:szCs w:val="24"/>
        </w:rPr>
        <w:t xml:space="preserve">). Figure </w:t>
      </w:r>
      <w:r w:rsidR="00F137A7">
        <w:rPr>
          <w:rFonts w:eastAsia="Times New Roman" w:cs="Times"/>
          <w:color w:val="000000"/>
          <w:sz w:val="24"/>
          <w:szCs w:val="24"/>
        </w:rPr>
        <w:t>12</w:t>
      </w:r>
      <w:r w:rsidR="00AE3A03" w:rsidRPr="000723ED">
        <w:rPr>
          <w:rFonts w:eastAsia="Times New Roman" w:cs="Times"/>
          <w:color w:val="000000"/>
          <w:sz w:val="24"/>
          <w:szCs w:val="24"/>
        </w:rPr>
        <w:t xml:space="preserve">b illustrates the species composition for the top </w:t>
      </w:r>
      <w:r w:rsidR="00AE3A03">
        <w:rPr>
          <w:rFonts w:eastAsia="Times New Roman" w:cs="Times"/>
          <w:color w:val="000000"/>
          <w:sz w:val="24"/>
          <w:szCs w:val="24"/>
        </w:rPr>
        <w:t>10</w:t>
      </w:r>
      <w:r w:rsidR="00AE3A03" w:rsidRPr="000723ED">
        <w:rPr>
          <w:rFonts w:eastAsia="Times New Roman" w:cs="Times"/>
          <w:color w:val="000000"/>
          <w:sz w:val="24"/>
          <w:szCs w:val="24"/>
        </w:rPr>
        <w:t xml:space="preserve"> </w:t>
      </w:r>
      <w:r w:rsidR="00AE3A03">
        <w:rPr>
          <w:rFonts w:eastAsia="Times New Roman" w:cs="Times"/>
          <w:color w:val="000000"/>
          <w:sz w:val="24"/>
          <w:szCs w:val="24"/>
        </w:rPr>
        <w:t>species exploited by the</w:t>
      </w:r>
      <w:r w:rsidR="00AE3A03" w:rsidRPr="000723ED">
        <w:rPr>
          <w:rFonts w:eastAsia="Times New Roman" w:cs="Times"/>
          <w:color w:val="000000"/>
          <w:sz w:val="24"/>
          <w:szCs w:val="24"/>
        </w:rPr>
        <w:t xml:space="preserve"> LSF in the PNA region respectively, with the highlighted bars indicating species unique to that sector.</w:t>
      </w:r>
      <w:r w:rsidR="00AE3A03">
        <w:rPr>
          <w:rFonts w:eastAsia="Times New Roman" w:cs="Times"/>
          <w:color w:val="000000"/>
          <w:sz w:val="24"/>
          <w:szCs w:val="24"/>
        </w:rPr>
        <w:t xml:space="preserve"> These </w:t>
      </w:r>
      <w:r w:rsidR="000723ED" w:rsidRPr="000723ED">
        <w:rPr>
          <w:rFonts w:eastAsia="Times New Roman" w:cs="Times"/>
          <w:color w:val="000000"/>
          <w:sz w:val="24"/>
          <w:szCs w:val="24"/>
        </w:rPr>
        <w:t>top LSF</w:t>
      </w:r>
      <w:r w:rsidR="00AE3A03">
        <w:rPr>
          <w:rFonts w:eastAsia="Times New Roman" w:cs="Times"/>
          <w:color w:val="000000"/>
          <w:sz w:val="24"/>
          <w:szCs w:val="24"/>
        </w:rPr>
        <w:t xml:space="preserve"> includes </w:t>
      </w:r>
      <w:r w:rsidR="000723ED" w:rsidRPr="000723ED">
        <w:rPr>
          <w:rFonts w:eastAsia="Times New Roman" w:cs="Times"/>
          <w:color w:val="000000"/>
          <w:sz w:val="24"/>
          <w:szCs w:val="24"/>
        </w:rPr>
        <w:t>North Pacific hake (</w:t>
      </w:r>
      <w:r w:rsidR="000723ED" w:rsidRPr="000723ED">
        <w:rPr>
          <w:rFonts w:eastAsia="Times New Roman" w:cs="Times"/>
          <w:i/>
          <w:iCs/>
          <w:color w:val="000000"/>
          <w:sz w:val="24"/>
          <w:szCs w:val="24"/>
        </w:rPr>
        <w:t>Merluccius productus</w:t>
      </w:r>
      <w:r w:rsidR="000723ED" w:rsidRPr="000723ED">
        <w:rPr>
          <w:rFonts w:eastAsia="Times New Roman" w:cs="Times"/>
          <w:color w:val="000000"/>
          <w:sz w:val="24"/>
          <w:szCs w:val="24"/>
        </w:rPr>
        <w:t>; 45.8%), Alaska pollock (</w:t>
      </w:r>
      <w:r w:rsidR="000723ED" w:rsidRPr="000723ED">
        <w:rPr>
          <w:rFonts w:eastAsia="Times New Roman" w:cs="Times"/>
          <w:i/>
          <w:iCs/>
          <w:color w:val="000000"/>
          <w:sz w:val="24"/>
          <w:szCs w:val="24"/>
        </w:rPr>
        <w:t>Theragra chalcogramma</w:t>
      </w:r>
      <w:r w:rsidR="000723ED" w:rsidRPr="000723ED">
        <w:rPr>
          <w:rFonts w:eastAsia="Times New Roman" w:cs="Times"/>
          <w:color w:val="000000"/>
          <w:sz w:val="24"/>
          <w:szCs w:val="24"/>
        </w:rPr>
        <w:t>; 23.7%) and California anchovy (</w:t>
      </w:r>
      <w:r w:rsidR="000723ED" w:rsidRPr="000723ED">
        <w:rPr>
          <w:rFonts w:eastAsia="Times New Roman" w:cs="Times"/>
          <w:i/>
          <w:iCs/>
          <w:color w:val="000000"/>
          <w:sz w:val="24"/>
          <w:szCs w:val="24"/>
        </w:rPr>
        <w:t>Engraulis mordax</w:t>
      </w:r>
      <w:r w:rsidR="000723ED" w:rsidRPr="000723ED">
        <w:rPr>
          <w:rFonts w:eastAsia="Times New Roman" w:cs="Times"/>
          <w:color w:val="000000"/>
          <w:sz w:val="24"/>
          <w:szCs w:val="24"/>
        </w:rPr>
        <w:t xml:space="preserve">; 4.54%). </w:t>
      </w:r>
    </w:p>
    <w:p w14:paraId="7B22C7F9" w14:textId="77777777" w:rsidR="00734475" w:rsidRDefault="00734475" w:rsidP="000723ED">
      <w:pPr>
        <w:spacing w:after="0" w:line="240" w:lineRule="auto"/>
        <w:rPr>
          <w:rFonts w:eastAsia="Times New Roman" w:cs="Times"/>
          <w:color w:val="000000"/>
          <w:sz w:val="24"/>
          <w:szCs w:val="24"/>
        </w:rPr>
      </w:pPr>
    </w:p>
    <w:p w14:paraId="005E8A35" w14:textId="77777777" w:rsidR="00734475" w:rsidRDefault="00734475" w:rsidP="000723ED">
      <w:pPr>
        <w:spacing w:after="0" w:line="240" w:lineRule="auto"/>
        <w:rPr>
          <w:rFonts w:eastAsia="Times New Roman" w:cs="Times"/>
          <w:color w:val="000000"/>
          <w:sz w:val="24"/>
          <w:szCs w:val="24"/>
        </w:rPr>
      </w:pPr>
      <w:r>
        <w:rPr>
          <w:rFonts w:eastAsia="Times New Roman" w:cs="Times"/>
          <w:noProof/>
          <w:color w:val="000000"/>
          <w:sz w:val="24"/>
          <w:szCs w:val="24"/>
        </w:rPr>
        <w:lastRenderedPageBreak/>
        <w:drawing>
          <wp:inline distT="0" distB="0" distL="0" distR="0" wp14:anchorId="0B714C1D" wp14:editId="1481B44D">
            <wp:extent cx="5947410" cy="3339465"/>
            <wp:effectExtent l="0" t="0" r="0" b="0"/>
            <wp:docPr id="13" name="Picture 13" descr="C:\Users\angmel\Documents\MSc-small-scale-fisheries\REPORT\10_ssf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gmel\Documents\MSc-small-scale-fisheries\REPORT\10_ssf_u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45E8BDBD" w14:textId="77777777" w:rsidR="00734475" w:rsidRDefault="00734475" w:rsidP="000723ED">
      <w:pPr>
        <w:spacing w:after="0" w:line="240" w:lineRule="auto"/>
        <w:rPr>
          <w:rFonts w:eastAsia="Times New Roman" w:cs="Times"/>
          <w:color w:val="000000"/>
          <w:sz w:val="24"/>
          <w:szCs w:val="24"/>
        </w:rPr>
      </w:pPr>
      <w:r>
        <w:rPr>
          <w:rFonts w:eastAsia="Times New Roman" w:cs="Times"/>
          <w:noProof/>
          <w:color w:val="000000"/>
          <w:sz w:val="24"/>
          <w:szCs w:val="24"/>
        </w:rPr>
        <w:drawing>
          <wp:inline distT="0" distB="0" distL="0" distR="0" wp14:anchorId="4EEEB78D" wp14:editId="3704844D">
            <wp:extent cx="5947410" cy="3339465"/>
            <wp:effectExtent l="0" t="0" r="0" b="0"/>
            <wp:docPr id="14" name="Picture 14" descr="C:\Users\angmel\Documents\MSc-small-scale-fisheries\REPORT\10_lsf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gmel\Documents\MSc-small-scale-fisheries\REPORT\10_lsf_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0CC3D521" w14:textId="4597BA24" w:rsidR="00734475" w:rsidRDefault="00734475" w:rsidP="00734475">
      <w:pPr>
        <w:spacing w:after="0" w:line="240" w:lineRule="auto"/>
        <w:rPr>
          <w:rFonts w:eastAsia="Times New Roman" w:cs="Times"/>
          <w:color w:val="000000"/>
          <w:sz w:val="24"/>
          <w:szCs w:val="24"/>
          <w:shd w:val="clear" w:color="auto" w:fill="FFFF00"/>
        </w:rPr>
      </w:pPr>
      <w:r>
        <w:rPr>
          <w:rFonts w:eastAsia="Times New Roman" w:cs="Times"/>
          <w:color w:val="000000"/>
          <w:sz w:val="24"/>
          <w:szCs w:val="24"/>
          <w:shd w:val="clear" w:color="auto" w:fill="FFFF00"/>
        </w:rPr>
        <w:t xml:space="preserve">Figure </w:t>
      </w:r>
      <w:r w:rsidR="00F137A7">
        <w:rPr>
          <w:rFonts w:eastAsia="Times New Roman" w:cs="Times"/>
          <w:color w:val="000000"/>
          <w:sz w:val="24"/>
          <w:szCs w:val="24"/>
          <w:shd w:val="clear" w:color="auto" w:fill="FFFF00"/>
        </w:rPr>
        <w:t>12</w:t>
      </w:r>
      <w:r>
        <w:rPr>
          <w:rFonts w:eastAsia="Times New Roman" w:cs="Times"/>
          <w:color w:val="000000"/>
          <w:sz w:val="24"/>
          <w:szCs w:val="24"/>
          <w:shd w:val="clear" w:color="auto" w:fill="FFFF00"/>
        </w:rPr>
        <w:t>. Aggregated catch within the years of 2087 and 2000 of the top species exploited in USA’s EEZ by (a) small-scale fisheries and (b) large-scale fisheries, with red bars indicating species that are unique to the LSF.</w:t>
      </w:r>
    </w:p>
    <w:p w14:paraId="157E8418" w14:textId="6F201B2D" w:rsidR="005A4B5F" w:rsidRDefault="005A4B5F" w:rsidP="000723ED">
      <w:pPr>
        <w:spacing w:after="0" w:line="240" w:lineRule="auto"/>
        <w:rPr>
          <w:rFonts w:eastAsia="Times New Roman" w:cs="Times"/>
          <w:color w:val="000000"/>
          <w:sz w:val="24"/>
          <w:szCs w:val="24"/>
        </w:rPr>
      </w:pPr>
    </w:p>
    <w:p w14:paraId="319E4118" w14:textId="481A53E3" w:rsidR="005A4B5F" w:rsidRDefault="005A4B5F" w:rsidP="000723ED">
      <w:pPr>
        <w:spacing w:after="0" w:line="240" w:lineRule="auto"/>
        <w:rPr>
          <w:rFonts w:eastAsia="Times New Roman" w:cs="Times"/>
          <w:color w:val="000000"/>
          <w:sz w:val="24"/>
          <w:szCs w:val="24"/>
        </w:rPr>
      </w:pPr>
      <w:r>
        <w:rPr>
          <w:rFonts w:eastAsia="Times New Roman" w:cs="Times"/>
          <w:color w:val="000000"/>
          <w:sz w:val="24"/>
          <w:szCs w:val="24"/>
        </w:rPr>
        <w:t>Within USA West Coast’s EEZ, top exploited species display varying effects in catch potentials</w:t>
      </w:r>
      <w:r w:rsidR="00F137A7">
        <w:rPr>
          <w:rFonts w:eastAsia="Times New Roman" w:cs="Times"/>
          <w:color w:val="000000"/>
          <w:sz w:val="24"/>
          <w:szCs w:val="24"/>
        </w:rPr>
        <w:t xml:space="preserve"> (Figure 13)</w:t>
      </w:r>
      <w:r>
        <w:rPr>
          <w:rFonts w:eastAsia="Times New Roman" w:cs="Times"/>
          <w:color w:val="000000"/>
          <w:sz w:val="24"/>
          <w:szCs w:val="24"/>
        </w:rPr>
        <w:t>. In the SSF, California market squid exhibit strong increases (</w:t>
      </w:r>
      <w:r w:rsidRPr="000723ED">
        <w:rPr>
          <w:rFonts w:eastAsia="Times New Roman" w:cs="Times"/>
          <w:color w:val="000000"/>
          <w:sz w:val="24"/>
          <w:szCs w:val="24"/>
        </w:rPr>
        <w:t xml:space="preserve">RCP 2.6: </w:t>
      </w:r>
      <w:r>
        <w:rPr>
          <w:rFonts w:eastAsia="Times New Roman" w:cs="Times"/>
          <w:color w:val="000000"/>
          <w:sz w:val="24"/>
          <w:szCs w:val="24"/>
        </w:rPr>
        <w:t>20.2</w:t>
      </w:r>
      <w:r w:rsidRPr="000723ED">
        <w:rPr>
          <w:rFonts w:eastAsia="Times New Roman" w:cs="Times"/>
          <w:color w:val="000000"/>
          <w:sz w:val="24"/>
          <w:szCs w:val="24"/>
        </w:rPr>
        <w:t xml:space="preserve">%; RCP 8.5: </w:t>
      </w:r>
      <w:r>
        <w:rPr>
          <w:rFonts w:eastAsia="Times New Roman" w:cs="Times"/>
          <w:color w:val="000000"/>
          <w:sz w:val="24"/>
          <w:szCs w:val="24"/>
        </w:rPr>
        <w:t>28.0</w:t>
      </w:r>
      <w:r w:rsidRPr="000723ED">
        <w:rPr>
          <w:rFonts w:eastAsia="Times New Roman" w:cs="Times"/>
          <w:color w:val="000000"/>
          <w:sz w:val="24"/>
          <w:szCs w:val="24"/>
        </w:rPr>
        <w:t>%)</w:t>
      </w:r>
      <w:r>
        <w:rPr>
          <w:rFonts w:eastAsia="Times New Roman" w:cs="Times"/>
          <w:color w:val="000000"/>
          <w:sz w:val="24"/>
          <w:szCs w:val="24"/>
        </w:rPr>
        <w:t xml:space="preserve"> in catch potentials while Pacific cod (</w:t>
      </w:r>
      <w:r w:rsidRPr="000723ED">
        <w:rPr>
          <w:rFonts w:eastAsia="Times New Roman" w:cs="Times"/>
          <w:color w:val="000000"/>
          <w:sz w:val="24"/>
          <w:szCs w:val="24"/>
        </w:rPr>
        <w:t xml:space="preserve">RCP 2.6: </w:t>
      </w:r>
      <w:r>
        <w:rPr>
          <w:rFonts w:eastAsia="Times New Roman" w:cs="Times"/>
          <w:color w:val="000000"/>
          <w:sz w:val="24"/>
          <w:szCs w:val="24"/>
        </w:rPr>
        <w:t>-7.53</w:t>
      </w:r>
      <w:r w:rsidRPr="000723ED">
        <w:rPr>
          <w:rFonts w:eastAsia="Times New Roman" w:cs="Times"/>
          <w:color w:val="000000"/>
          <w:sz w:val="24"/>
          <w:szCs w:val="24"/>
        </w:rPr>
        <w:t xml:space="preserve">%; RCP 8.5: </w:t>
      </w:r>
      <w:r>
        <w:rPr>
          <w:rFonts w:eastAsia="Times New Roman" w:cs="Times"/>
          <w:color w:val="000000"/>
          <w:sz w:val="24"/>
          <w:szCs w:val="24"/>
        </w:rPr>
        <w:t>-10.6</w:t>
      </w:r>
      <w:r w:rsidRPr="000723ED">
        <w:rPr>
          <w:rFonts w:eastAsia="Times New Roman" w:cs="Times"/>
          <w:color w:val="000000"/>
          <w:sz w:val="24"/>
          <w:szCs w:val="24"/>
        </w:rPr>
        <w:t>%)</w:t>
      </w:r>
      <w:r>
        <w:rPr>
          <w:rFonts w:eastAsia="Times New Roman" w:cs="Times"/>
          <w:color w:val="000000"/>
          <w:sz w:val="24"/>
          <w:szCs w:val="24"/>
        </w:rPr>
        <w:t xml:space="preserve"> and Sockeye salmon (</w:t>
      </w:r>
      <w:r w:rsidRPr="000723ED">
        <w:rPr>
          <w:rFonts w:eastAsia="Times New Roman" w:cs="Times"/>
          <w:color w:val="000000"/>
          <w:sz w:val="24"/>
          <w:szCs w:val="24"/>
        </w:rPr>
        <w:t xml:space="preserve">RCP 2.6: </w:t>
      </w:r>
      <w:r>
        <w:rPr>
          <w:rFonts w:eastAsia="Times New Roman" w:cs="Times"/>
          <w:color w:val="000000"/>
          <w:sz w:val="24"/>
          <w:szCs w:val="24"/>
        </w:rPr>
        <w:t>-26.4</w:t>
      </w:r>
      <w:r w:rsidRPr="000723ED">
        <w:rPr>
          <w:rFonts w:eastAsia="Times New Roman" w:cs="Times"/>
          <w:color w:val="000000"/>
          <w:sz w:val="24"/>
          <w:szCs w:val="24"/>
        </w:rPr>
        <w:t xml:space="preserve">%; RCP 8.5: </w:t>
      </w:r>
      <w:r>
        <w:rPr>
          <w:rFonts w:eastAsia="Times New Roman" w:cs="Times"/>
          <w:color w:val="000000"/>
          <w:sz w:val="24"/>
          <w:szCs w:val="24"/>
        </w:rPr>
        <w:t>-12.0</w:t>
      </w:r>
      <w:r w:rsidRPr="000723ED">
        <w:rPr>
          <w:rFonts w:eastAsia="Times New Roman" w:cs="Times"/>
          <w:color w:val="000000"/>
          <w:sz w:val="24"/>
          <w:szCs w:val="24"/>
        </w:rPr>
        <w:t>%)</w:t>
      </w:r>
      <w:r>
        <w:rPr>
          <w:rFonts w:eastAsia="Times New Roman" w:cs="Times"/>
          <w:color w:val="000000"/>
          <w:sz w:val="24"/>
          <w:szCs w:val="24"/>
        </w:rPr>
        <w:t xml:space="preserve"> have projected declines. In the LSF, top exploited </w:t>
      </w:r>
      <w:r>
        <w:rPr>
          <w:rFonts w:eastAsia="Times New Roman" w:cs="Times"/>
          <w:color w:val="000000"/>
          <w:sz w:val="24"/>
          <w:szCs w:val="24"/>
        </w:rPr>
        <w:lastRenderedPageBreak/>
        <w:t>species tend to exhibit declining trends in catch potentials, with North Pacific hake</w:t>
      </w:r>
      <w:r w:rsidR="00FD410D">
        <w:rPr>
          <w:rFonts w:eastAsia="Times New Roman" w:cs="Times"/>
          <w:color w:val="000000"/>
          <w:sz w:val="24"/>
          <w:szCs w:val="24"/>
        </w:rPr>
        <w:t xml:space="preserve"> (</w:t>
      </w:r>
      <w:r w:rsidR="00FD410D" w:rsidRPr="000723ED">
        <w:rPr>
          <w:rFonts w:eastAsia="Times New Roman" w:cs="Times"/>
          <w:color w:val="000000"/>
          <w:sz w:val="24"/>
          <w:szCs w:val="24"/>
        </w:rPr>
        <w:t xml:space="preserve">RCP 2.6: </w:t>
      </w:r>
      <w:r w:rsidR="00FD410D">
        <w:rPr>
          <w:rFonts w:eastAsia="Times New Roman" w:cs="Times"/>
          <w:color w:val="000000"/>
          <w:sz w:val="24"/>
          <w:szCs w:val="24"/>
        </w:rPr>
        <w:t>-20.7</w:t>
      </w:r>
      <w:r w:rsidR="00FD410D" w:rsidRPr="000723ED">
        <w:rPr>
          <w:rFonts w:eastAsia="Times New Roman" w:cs="Times"/>
          <w:color w:val="000000"/>
          <w:sz w:val="24"/>
          <w:szCs w:val="24"/>
        </w:rPr>
        <w:t xml:space="preserve">%; RCP 8.5: </w:t>
      </w:r>
      <w:r w:rsidR="00FD410D">
        <w:rPr>
          <w:rFonts w:eastAsia="Times New Roman" w:cs="Times"/>
          <w:color w:val="000000"/>
          <w:sz w:val="24"/>
          <w:szCs w:val="24"/>
        </w:rPr>
        <w:t>-21.5</w:t>
      </w:r>
      <w:r w:rsidR="00FD410D" w:rsidRPr="000723ED">
        <w:rPr>
          <w:rFonts w:eastAsia="Times New Roman" w:cs="Times"/>
          <w:color w:val="000000"/>
          <w:sz w:val="24"/>
          <w:szCs w:val="24"/>
        </w:rPr>
        <w:t>%)</w:t>
      </w:r>
      <w:r>
        <w:rPr>
          <w:rFonts w:eastAsia="Times New Roman" w:cs="Times"/>
          <w:color w:val="000000"/>
          <w:sz w:val="24"/>
          <w:szCs w:val="24"/>
        </w:rPr>
        <w:t xml:space="preserve">, Alaska Pollock </w:t>
      </w:r>
      <w:r w:rsidR="00FD410D">
        <w:rPr>
          <w:rFonts w:eastAsia="Times New Roman" w:cs="Times"/>
          <w:color w:val="000000"/>
          <w:sz w:val="24"/>
          <w:szCs w:val="24"/>
        </w:rPr>
        <w:t>(</w:t>
      </w:r>
      <w:r w:rsidR="00FD410D" w:rsidRPr="000723ED">
        <w:rPr>
          <w:rFonts w:eastAsia="Times New Roman" w:cs="Times"/>
          <w:color w:val="000000"/>
          <w:sz w:val="24"/>
          <w:szCs w:val="24"/>
        </w:rPr>
        <w:t xml:space="preserve">RCP 2.6: </w:t>
      </w:r>
      <w:r w:rsidR="00FD410D">
        <w:rPr>
          <w:rFonts w:eastAsia="Times New Roman" w:cs="Times"/>
          <w:color w:val="000000"/>
          <w:sz w:val="24"/>
          <w:szCs w:val="24"/>
        </w:rPr>
        <w:t>-6.21</w:t>
      </w:r>
      <w:r w:rsidR="00FD410D" w:rsidRPr="000723ED">
        <w:rPr>
          <w:rFonts w:eastAsia="Times New Roman" w:cs="Times"/>
          <w:color w:val="000000"/>
          <w:sz w:val="24"/>
          <w:szCs w:val="24"/>
        </w:rPr>
        <w:t xml:space="preserve">%; RCP 8.5: </w:t>
      </w:r>
      <w:r w:rsidR="00FD410D">
        <w:rPr>
          <w:rFonts w:eastAsia="Times New Roman" w:cs="Times"/>
          <w:color w:val="000000"/>
          <w:sz w:val="24"/>
          <w:szCs w:val="24"/>
        </w:rPr>
        <w:t>-6.64</w:t>
      </w:r>
      <w:r w:rsidR="00FD410D" w:rsidRPr="000723ED">
        <w:rPr>
          <w:rFonts w:eastAsia="Times New Roman" w:cs="Times"/>
          <w:color w:val="000000"/>
          <w:sz w:val="24"/>
          <w:szCs w:val="24"/>
        </w:rPr>
        <w:t>%)</w:t>
      </w:r>
      <w:r w:rsidR="00FD410D">
        <w:rPr>
          <w:rFonts w:eastAsia="Times New Roman" w:cs="Times"/>
          <w:color w:val="000000"/>
          <w:sz w:val="24"/>
          <w:szCs w:val="24"/>
        </w:rPr>
        <w:t xml:space="preserve"> </w:t>
      </w:r>
      <w:r>
        <w:rPr>
          <w:rFonts w:eastAsia="Times New Roman" w:cs="Times"/>
          <w:color w:val="000000"/>
          <w:sz w:val="24"/>
          <w:szCs w:val="24"/>
        </w:rPr>
        <w:t xml:space="preserve">and Californian anchovy </w:t>
      </w:r>
      <w:r w:rsidR="00FD410D">
        <w:rPr>
          <w:rFonts w:eastAsia="Times New Roman" w:cs="Times"/>
          <w:color w:val="000000"/>
          <w:sz w:val="24"/>
          <w:szCs w:val="24"/>
        </w:rPr>
        <w:t>(</w:t>
      </w:r>
      <w:r w:rsidR="00FD410D" w:rsidRPr="000723ED">
        <w:rPr>
          <w:rFonts w:eastAsia="Times New Roman" w:cs="Times"/>
          <w:color w:val="000000"/>
          <w:sz w:val="24"/>
          <w:szCs w:val="24"/>
        </w:rPr>
        <w:t xml:space="preserve">RCP 2.6: </w:t>
      </w:r>
      <w:r w:rsidR="00FD410D">
        <w:rPr>
          <w:rFonts w:eastAsia="Times New Roman" w:cs="Times"/>
          <w:color w:val="000000"/>
          <w:sz w:val="24"/>
          <w:szCs w:val="24"/>
        </w:rPr>
        <w:t>5.80</w:t>
      </w:r>
      <w:r w:rsidR="00FD410D" w:rsidRPr="000723ED">
        <w:rPr>
          <w:rFonts w:eastAsia="Times New Roman" w:cs="Times"/>
          <w:color w:val="000000"/>
          <w:sz w:val="24"/>
          <w:szCs w:val="24"/>
        </w:rPr>
        <w:t xml:space="preserve">%; RCP 8.5: </w:t>
      </w:r>
      <w:r w:rsidR="00FD410D">
        <w:rPr>
          <w:rFonts w:eastAsia="Times New Roman" w:cs="Times"/>
          <w:color w:val="000000"/>
          <w:sz w:val="24"/>
          <w:szCs w:val="24"/>
        </w:rPr>
        <w:t>-9.72</w:t>
      </w:r>
      <w:r w:rsidR="00FD410D" w:rsidRPr="000723ED">
        <w:rPr>
          <w:rFonts w:eastAsia="Times New Roman" w:cs="Times"/>
          <w:color w:val="000000"/>
          <w:sz w:val="24"/>
          <w:szCs w:val="24"/>
        </w:rPr>
        <w:t>%)</w:t>
      </w:r>
      <w:r w:rsidR="00FD410D">
        <w:rPr>
          <w:rFonts w:eastAsia="Times New Roman" w:cs="Times"/>
          <w:color w:val="000000"/>
          <w:sz w:val="24"/>
          <w:szCs w:val="24"/>
        </w:rPr>
        <w:t xml:space="preserve"> </w:t>
      </w:r>
      <w:r>
        <w:rPr>
          <w:rFonts w:eastAsia="Times New Roman" w:cs="Times"/>
          <w:color w:val="000000"/>
          <w:sz w:val="24"/>
          <w:szCs w:val="24"/>
        </w:rPr>
        <w:t xml:space="preserve">declining </w:t>
      </w:r>
      <w:r w:rsidR="00FD410D">
        <w:rPr>
          <w:rFonts w:eastAsia="Times New Roman" w:cs="Times"/>
          <w:color w:val="000000"/>
          <w:sz w:val="24"/>
          <w:szCs w:val="24"/>
        </w:rPr>
        <w:t>overall.</w:t>
      </w:r>
    </w:p>
    <w:p w14:paraId="1F340E49" w14:textId="77777777" w:rsidR="000723ED" w:rsidRDefault="005A4B5F" w:rsidP="000723ED">
      <w:pPr>
        <w:spacing w:after="0" w:line="240" w:lineRule="auto"/>
        <w:rPr>
          <w:rFonts w:eastAsia="Times New Roman" w:cs="Times New Roman"/>
          <w:sz w:val="24"/>
          <w:szCs w:val="24"/>
        </w:rPr>
      </w:pPr>
      <w:r>
        <w:rPr>
          <w:rFonts w:eastAsia="Times New Roman" w:cs="Times"/>
          <w:noProof/>
          <w:color w:val="000000"/>
          <w:sz w:val="24"/>
          <w:szCs w:val="24"/>
        </w:rPr>
        <w:drawing>
          <wp:inline distT="0" distB="0" distL="0" distR="0" wp14:anchorId="43543CEA" wp14:editId="11B1A6AA">
            <wp:extent cx="2812415" cy="1859909"/>
            <wp:effectExtent l="0" t="0" r="6985" b="7620"/>
            <wp:docPr id="5" name="Picture 5" descr="C:\Users\angmel\Documents\MSc-small-scale-fisheries\REPORT\top10_ssf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gmel\Documents\MSc-small-scale-fisheries\REPORT\top10_ssf_u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49577" cy="1884485"/>
                    </a:xfrm>
                    <a:prstGeom prst="rect">
                      <a:avLst/>
                    </a:prstGeom>
                    <a:noFill/>
                    <a:ln>
                      <a:noFill/>
                    </a:ln>
                  </pic:spPr>
                </pic:pic>
              </a:graphicData>
            </a:graphic>
          </wp:inline>
        </w:drawing>
      </w:r>
      <w:r>
        <w:rPr>
          <w:rFonts w:eastAsia="Times New Roman" w:cs="Times New Roman"/>
          <w:noProof/>
          <w:sz w:val="24"/>
          <w:szCs w:val="24"/>
        </w:rPr>
        <w:drawing>
          <wp:inline distT="0" distB="0" distL="0" distR="0" wp14:anchorId="67539070" wp14:editId="0BD8F9DF">
            <wp:extent cx="2824487" cy="1867894"/>
            <wp:effectExtent l="0" t="0" r="0" b="0"/>
            <wp:docPr id="6" name="Picture 6" descr="C:\Users\angmel\Documents\MSc-small-scale-fisheries\REPORT\top10_lsf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gmel\Documents\MSc-small-scale-fisheries\REPORT\top10_lsf_u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64504" cy="1894358"/>
                    </a:xfrm>
                    <a:prstGeom prst="rect">
                      <a:avLst/>
                    </a:prstGeom>
                    <a:noFill/>
                    <a:ln>
                      <a:noFill/>
                    </a:ln>
                  </pic:spPr>
                </pic:pic>
              </a:graphicData>
            </a:graphic>
          </wp:inline>
        </w:drawing>
      </w:r>
    </w:p>
    <w:p w14:paraId="2B14D4D2" w14:textId="5CF55416" w:rsidR="001712AD" w:rsidRPr="000723ED" w:rsidRDefault="001712AD" w:rsidP="001712AD">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13</w:t>
      </w:r>
      <w:r>
        <w:rPr>
          <w:rFonts w:eastAsia="Times New Roman" w:cs="Times New Roman"/>
          <w:sz w:val="24"/>
          <w:szCs w:val="24"/>
        </w:rPr>
        <w:t>. Percentage change in the catch potential of top exploited species in USA’s EEZ between 2087 and 2000 by (a) small-scale fisheries and (b) large-scale fisheries. Species displayed in descending order with top exploited species at the top.</w:t>
      </w:r>
    </w:p>
    <w:p w14:paraId="59354F02" w14:textId="77777777" w:rsidR="001712AD" w:rsidRDefault="001712AD" w:rsidP="000723ED">
      <w:pPr>
        <w:spacing w:after="0" w:line="240" w:lineRule="auto"/>
        <w:rPr>
          <w:rFonts w:eastAsia="Times New Roman" w:cs="Times New Roman"/>
          <w:sz w:val="24"/>
          <w:szCs w:val="24"/>
        </w:rPr>
      </w:pPr>
    </w:p>
    <w:p w14:paraId="62390265" w14:textId="545054A0" w:rsidR="00AE3A03" w:rsidRPr="00AE3A03" w:rsidRDefault="00FE1156" w:rsidP="00AE3A03">
      <w:pPr>
        <w:spacing w:after="0" w:line="240" w:lineRule="auto"/>
        <w:rPr>
          <w:rFonts w:eastAsia="Times New Roman" w:cs="Times"/>
          <w:color w:val="000000"/>
          <w:sz w:val="24"/>
          <w:szCs w:val="24"/>
        </w:rPr>
      </w:pPr>
      <w:r>
        <w:rPr>
          <w:rFonts w:eastAsia="Times New Roman" w:cs="Times"/>
          <w:color w:val="000000"/>
          <w:sz w:val="24"/>
          <w:szCs w:val="24"/>
        </w:rPr>
        <w:t>T</w:t>
      </w:r>
      <w:r w:rsidRPr="000723ED">
        <w:rPr>
          <w:rFonts w:eastAsia="Times New Roman" w:cs="Times"/>
          <w:color w:val="000000"/>
          <w:sz w:val="24"/>
          <w:szCs w:val="24"/>
        </w:rPr>
        <w:t>here is high overlap (110 species; 98% of total exploited species) in species composition between LSF and SSF in the Alaska EEZ. LSF have 14 uniquely LSF species composing 1.40% of the total LSF catch, while SSF have 21 unique species to the SSF composing 1.97% of the total SSF catch.</w:t>
      </w:r>
      <w:r w:rsidR="00AE3A03">
        <w:rPr>
          <w:rFonts w:eastAsia="Times New Roman" w:cs="Times"/>
          <w:color w:val="000000"/>
          <w:sz w:val="24"/>
          <w:szCs w:val="24"/>
        </w:rPr>
        <w:t xml:space="preserve"> T</w:t>
      </w:r>
      <w:r w:rsidR="00AE3A03" w:rsidRPr="000723ED">
        <w:rPr>
          <w:rFonts w:eastAsia="Times New Roman" w:cs="Times"/>
          <w:color w:val="000000"/>
          <w:sz w:val="24"/>
          <w:szCs w:val="24"/>
        </w:rPr>
        <w:t>he top unique species to the SSF are Common violet-snail (</w:t>
      </w:r>
      <w:r w:rsidR="00AE3A03" w:rsidRPr="000723ED">
        <w:rPr>
          <w:rFonts w:eastAsia="Times New Roman" w:cs="Times"/>
          <w:i/>
          <w:iCs/>
          <w:color w:val="000000"/>
          <w:sz w:val="24"/>
          <w:szCs w:val="24"/>
        </w:rPr>
        <w:t>Janthina janthina</w:t>
      </w:r>
      <w:r w:rsidR="00AE3A03" w:rsidRPr="000723ED">
        <w:rPr>
          <w:rFonts w:eastAsia="Times New Roman" w:cs="Times"/>
          <w:color w:val="000000"/>
          <w:sz w:val="24"/>
          <w:szCs w:val="24"/>
        </w:rPr>
        <w:t>; 1.05% of catch), Red sea urchin (</w:t>
      </w:r>
      <w:r w:rsidR="00AE3A03" w:rsidRPr="000723ED">
        <w:rPr>
          <w:rFonts w:eastAsia="Times New Roman" w:cs="Times"/>
          <w:i/>
          <w:iCs/>
          <w:color w:val="000000"/>
          <w:sz w:val="24"/>
          <w:szCs w:val="24"/>
        </w:rPr>
        <w:t>Strongylocentrotus franciscanus</w:t>
      </w:r>
      <w:r w:rsidR="00AE3A03" w:rsidRPr="000723ED">
        <w:rPr>
          <w:rFonts w:eastAsia="Times New Roman" w:cs="Times"/>
          <w:color w:val="000000"/>
          <w:sz w:val="24"/>
          <w:szCs w:val="24"/>
        </w:rPr>
        <w:t>; 0.0950% of catch) and Shortspine thornyhead (</w:t>
      </w:r>
      <w:r w:rsidR="00AE3A03" w:rsidRPr="000723ED">
        <w:rPr>
          <w:rFonts w:eastAsia="Times New Roman" w:cs="Times"/>
          <w:i/>
          <w:iCs/>
          <w:color w:val="000000"/>
          <w:sz w:val="24"/>
          <w:szCs w:val="24"/>
        </w:rPr>
        <w:t>Sebastolobus alascanus</w:t>
      </w:r>
      <w:r w:rsidR="00AE3A03" w:rsidRPr="000723ED">
        <w:rPr>
          <w:rFonts w:eastAsia="Times New Roman" w:cs="Times"/>
          <w:color w:val="000000"/>
          <w:sz w:val="24"/>
          <w:szCs w:val="24"/>
        </w:rPr>
        <w:t xml:space="preserve">; 0.0410% of catch) </w:t>
      </w:r>
      <w:commentRangeStart w:id="24"/>
      <w:r w:rsidR="00AE3A03" w:rsidRPr="000723ED">
        <w:rPr>
          <w:rFonts w:eastAsia="Times New Roman" w:cs="Times"/>
          <w:color w:val="000000"/>
          <w:sz w:val="24"/>
          <w:szCs w:val="24"/>
        </w:rPr>
        <w:t xml:space="preserve">and </w:t>
      </w:r>
      <w:r w:rsidR="00AE3A03" w:rsidRPr="00AE3A03">
        <w:rPr>
          <w:rFonts w:eastAsia="Times New Roman" w:cs="Times"/>
          <w:color w:val="000000"/>
          <w:sz w:val="24"/>
          <w:szCs w:val="24"/>
          <w:highlight w:val="yellow"/>
        </w:rPr>
        <w:t>top unique species to LSF are Curlfin sole (</w:t>
      </w:r>
      <w:r w:rsidR="00AE3A03" w:rsidRPr="00AE3A03">
        <w:rPr>
          <w:rFonts w:eastAsia="Times New Roman" w:cs="Times"/>
          <w:i/>
          <w:iCs/>
          <w:color w:val="000000"/>
          <w:sz w:val="24"/>
          <w:szCs w:val="24"/>
          <w:highlight w:val="yellow"/>
        </w:rPr>
        <w:t>Pleuronichthys decurrens</w:t>
      </w:r>
      <w:r w:rsidR="00AE3A03" w:rsidRPr="00AE3A03">
        <w:rPr>
          <w:rFonts w:eastAsia="Times New Roman" w:cs="Times"/>
          <w:color w:val="000000"/>
          <w:sz w:val="24"/>
          <w:szCs w:val="24"/>
          <w:highlight w:val="yellow"/>
        </w:rPr>
        <w:t>; 0.0265%), Bluefin shark (</w:t>
      </w:r>
      <w:r w:rsidR="00AE3A03" w:rsidRPr="00AE3A03">
        <w:rPr>
          <w:rFonts w:eastAsia="Times New Roman" w:cs="Times"/>
          <w:i/>
          <w:iCs/>
          <w:color w:val="000000"/>
          <w:sz w:val="24"/>
          <w:szCs w:val="24"/>
          <w:highlight w:val="yellow"/>
        </w:rPr>
        <w:t>Prionace glauca</w:t>
      </w:r>
      <w:r w:rsidR="00AE3A03" w:rsidRPr="00AE3A03">
        <w:rPr>
          <w:rFonts w:eastAsia="Times New Roman" w:cs="Times"/>
          <w:color w:val="000000"/>
          <w:sz w:val="24"/>
          <w:szCs w:val="24"/>
          <w:highlight w:val="yellow"/>
        </w:rPr>
        <w:t>; 0.0137%) and Pronghorn spiny lobster (</w:t>
      </w:r>
      <w:r w:rsidR="00AE3A03" w:rsidRPr="00AE3A03">
        <w:rPr>
          <w:rFonts w:eastAsia="Times New Roman" w:cs="Times"/>
          <w:i/>
          <w:iCs/>
          <w:color w:val="000000"/>
          <w:sz w:val="24"/>
          <w:szCs w:val="24"/>
          <w:highlight w:val="yellow"/>
        </w:rPr>
        <w:t>Panulirus penicillatus</w:t>
      </w:r>
      <w:r w:rsidR="00AE3A03" w:rsidRPr="00AE3A03">
        <w:rPr>
          <w:rFonts w:eastAsia="Times New Roman" w:cs="Times"/>
          <w:color w:val="000000"/>
          <w:sz w:val="24"/>
          <w:szCs w:val="24"/>
          <w:highlight w:val="yellow"/>
        </w:rPr>
        <w:t>; 0.00898%).</w:t>
      </w:r>
      <w:commentRangeEnd w:id="24"/>
      <w:r w:rsidR="00AE3A03">
        <w:rPr>
          <w:rStyle w:val="CommentReference"/>
        </w:rPr>
        <w:commentReference w:id="24"/>
      </w:r>
    </w:p>
    <w:p w14:paraId="667644C4" w14:textId="77777777" w:rsidR="00AE3A03" w:rsidRDefault="00AE3A03" w:rsidP="00FE1156">
      <w:pPr>
        <w:spacing w:after="0" w:line="240" w:lineRule="auto"/>
        <w:rPr>
          <w:rFonts w:eastAsia="Times New Roman" w:cs="Times"/>
          <w:color w:val="000000"/>
          <w:sz w:val="24"/>
          <w:szCs w:val="24"/>
        </w:rPr>
      </w:pPr>
    </w:p>
    <w:p w14:paraId="6D24EDF2" w14:textId="77777777" w:rsidR="001712AD" w:rsidRPr="000723ED" w:rsidRDefault="001712AD" w:rsidP="000723ED">
      <w:pPr>
        <w:spacing w:after="0" w:line="240" w:lineRule="auto"/>
        <w:rPr>
          <w:rFonts w:eastAsia="Times New Roman" w:cs="Times New Roman"/>
          <w:sz w:val="24"/>
          <w:szCs w:val="24"/>
        </w:rPr>
      </w:pPr>
    </w:p>
    <w:p w14:paraId="3CC93E2C" w14:textId="5450F97C" w:rsidR="000723ED" w:rsidRDefault="000723ED" w:rsidP="000723ED">
      <w:pPr>
        <w:spacing w:after="0" w:line="240" w:lineRule="auto"/>
        <w:rPr>
          <w:rFonts w:eastAsia="Times New Roman" w:cs="Times"/>
          <w:color w:val="000000"/>
          <w:sz w:val="24"/>
          <w:szCs w:val="24"/>
          <w:u w:val="single"/>
        </w:rPr>
      </w:pPr>
      <w:r w:rsidRPr="000723ED">
        <w:rPr>
          <w:rFonts w:eastAsia="Times New Roman" w:cs="Times"/>
          <w:color w:val="000000"/>
          <w:sz w:val="24"/>
          <w:szCs w:val="24"/>
          <w:u w:val="single"/>
        </w:rPr>
        <w:t>Mexico Pacific</w:t>
      </w:r>
    </w:p>
    <w:p w14:paraId="417FF6EB" w14:textId="65306C49" w:rsidR="00AE3A03" w:rsidRDefault="00AE3A03" w:rsidP="000723ED">
      <w:pPr>
        <w:spacing w:after="0" w:line="240" w:lineRule="auto"/>
        <w:rPr>
          <w:rFonts w:eastAsia="Times New Roman" w:cs="Times"/>
          <w:color w:val="000000"/>
          <w:sz w:val="24"/>
          <w:szCs w:val="24"/>
          <w:u w:val="single"/>
        </w:rPr>
      </w:pPr>
    </w:p>
    <w:p w14:paraId="45869A89" w14:textId="77777777" w:rsidR="00AE3A03" w:rsidRPr="000723ED" w:rsidRDefault="00AE3A03" w:rsidP="00AE3A03">
      <w:pPr>
        <w:spacing w:after="0" w:line="240" w:lineRule="auto"/>
        <w:rPr>
          <w:rFonts w:eastAsia="Times New Roman" w:cs="Times New Roman"/>
          <w:sz w:val="24"/>
          <w:szCs w:val="24"/>
        </w:rPr>
      </w:pPr>
      <w:r w:rsidRPr="000723ED">
        <w:rPr>
          <w:rFonts w:eastAsia="Times New Roman" w:cs="Times"/>
          <w:color w:val="000000"/>
          <w:sz w:val="24"/>
          <w:szCs w:val="24"/>
          <w:u w:val="single"/>
        </w:rPr>
        <w:t>Mexico</w:t>
      </w:r>
    </w:p>
    <w:p w14:paraId="57E35FBF" w14:textId="69672BE9" w:rsidR="00AE3A03" w:rsidRDefault="00AE3A03" w:rsidP="00AE3A03">
      <w:pPr>
        <w:spacing w:after="0" w:line="240" w:lineRule="auto"/>
        <w:rPr>
          <w:rFonts w:eastAsia="Times New Roman" w:cs="Times"/>
          <w:color w:val="000000"/>
          <w:sz w:val="24"/>
          <w:szCs w:val="24"/>
        </w:rPr>
      </w:pPr>
      <w:r>
        <w:rPr>
          <w:rFonts w:eastAsia="Times New Roman" w:cs="Times"/>
          <w:color w:val="000000"/>
          <w:sz w:val="24"/>
          <w:szCs w:val="24"/>
        </w:rPr>
        <w:t xml:space="preserve">While on </w:t>
      </w:r>
      <w:r w:rsidRPr="000723ED">
        <w:rPr>
          <w:rFonts w:eastAsia="Times New Roman" w:cs="Times"/>
          <w:color w:val="000000"/>
          <w:sz w:val="24"/>
          <w:szCs w:val="24"/>
        </w:rPr>
        <w:t>average</w:t>
      </w:r>
      <w:r>
        <w:rPr>
          <w:rFonts w:eastAsia="Times New Roman" w:cs="Times"/>
          <w:color w:val="000000"/>
          <w:sz w:val="24"/>
          <w:szCs w:val="24"/>
        </w:rPr>
        <w:t>, the</w:t>
      </w:r>
      <w:r w:rsidRPr="000723ED">
        <w:rPr>
          <w:rFonts w:eastAsia="Times New Roman" w:cs="Times"/>
          <w:color w:val="000000"/>
          <w:sz w:val="24"/>
          <w:szCs w:val="24"/>
        </w:rPr>
        <w:t xml:space="preserve"> catch potential of </w:t>
      </w:r>
      <w:r>
        <w:rPr>
          <w:rFonts w:eastAsia="Times New Roman" w:cs="Times"/>
          <w:color w:val="000000"/>
          <w:sz w:val="24"/>
          <w:szCs w:val="24"/>
        </w:rPr>
        <w:t>S</w:t>
      </w:r>
      <w:r w:rsidRPr="000723ED">
        <w:rPr>
          <w:rFonts w:eastAsia="Times New Roman" w:cs="Times"/>
          <w:color w:val="000000"/>
          <w:sz w:val="24"/>
          <w:szCs w:val="24"/>
        </w:rPr>
        <w:t>SF</w:t>
      </w:r>
      <w:r>
        <w:rPr>
          <w:rFonts w:eastAsia="Times New Roman" w:cs="Times"/>
          <w:color w:val="000000"/>
          <w:sz w:val="24"/>
          <w:szCs w:val="24"/>
        </w:rPr>
        <w:t xml:space="preserve"> is projected at a slight negative value of </w:t>
      </w:r>
      <w:r w:rsidRPr="000723ED">
        <w:rPr>
          <w:rFonts w:eastAsia="Times New Roman" w:cs="Times"/>
          <w:color w:val="000000"/>
          <w:sz w:val="24"/>
          <w:szCs w:val="24"/>
        </w:rPr>
        <w:t>-1.16% (RCP 2.6: 8.85%; RCP 8.5: -11.16%)</w:t>
      </w:r>
      <w:r>
        <w:rPr>
          <w:rFonts w:eastAsia="Times New Roman" w:cs="Times"/>
          <w:color w:val="000000"/>
          <w:sz w:val="24"/>
          <w:szCs w:val="24"/>
        </w:rPr>
        <w:t xml:space="preserve"> and LSF at a </w:t>
      </w:r>
      <w:r w:rsidRPr="000723ED">
        <w:rPr>
          <w:rFonts w:eastAsia="Times New Roman" w:cs="Times"/>
          <w:color w:val="000000"/>
          <w:sz w:val="24"/>
          <w:szCs w:val="24"/>
        </w:rPr>
        <w:t>-0.01% (RCP 2.6: 10.58%; RCP 8.5: -10.6</w:t>
      </w:r>
      <w:r>
        <w:rPr>
          <w:rFonts w:eastAsia="Times New Roman" w:cs="Times"/>
          <w:color w:val="000000"/>
          <w:sz w:val="24"/>
          <w:szCs w:val="24"/>
        </w:rPr>
        <w:t xml:space="preserve">, changes in </w:t>
      </w:r>
      <w:r w:rsidRPr="000723ED">
        <w:rPr>
          <w:rFonts w:eastAsia="Times New Roman" w:cs="Times"/>
          <w:color w:val="000000"/>
          <w:sz w:val="24"/>
          <w:szCs w:val="24"/>
        </w:rPr>
        <w:t xml:space="preserve">LSF and SSF’s </w:t>
      </w:r>
      <w:r>
        <w:rPr>
          <w:rFonts w:eastAsia="Times New Roman" w:cs="Times"/>
          <w:color w:val="000000"/>
          <w:sz w:val="24"/>
          <w:szCs w:val="24"/>
        </w:rPr>
        <w:t xml:space="preserve">catch potentials </w:t>
      </w:r>
      <w:r w:rsidRPr="000723ED">
        <w:rPr>
          <w:rFonts w:eastAsia="Times New Roman" w:cs="Times"/>
          <w:color w:val="000000"/>
          <w:sz w:val="24"/>
          <w:szCs w:val="24"/>
        </w:rPr>
        <w:t xml:space="preserve">are strongly dependent </w:t>
      </w:r>
      <w:r>
        <w:rPr>
          <w:rFonts w:eastAsia="Times New Roman" w:cs="Times"/>
          <w:color w:val="000000"/>
          <w:sz w:val="24"/>
          <w:szCs w:val="24"/>
        </w:rPr>
        <w:t>on the carbon emission scenario</w:t>
      </w:r>
      <w:r w:rsidR="0004441E">
        <w:rPr>
          <w:rFonts w:eastAsia="Times New Roman" w:cs="Times"/>
          <w:color w:val="000000"/>
          <w:sz w:val="24"/>
          <w:szCs w:val="24"/>
        </w:rPr>
        <w:t xml:space="preserve"> (Figure </w:t>
      </w:r>
      <w:r w:rsidR="00F137A7">
        <w:rPr>
          <w:rFonts w:eastAsia="Times New Roman" w:cs="Times"/>
          <w:color w:val="000000"/>
          <w:sz w:val="24"/>
          <w:szCs w:val="24"/>
        </w:rPr>
        <w:t>14</w:t>
      </w:r>
      <w:r w:rsidR="0004441E">
        <w:rPr>
          <w:rFonts w:eastAsia="Times New Roman" w:cs="Times"/>
          <w:color w:val="000000"/>
          <w:sz w:val="24"/>
          <w:szCs w:val="24"/>
        </w:rPr>
        <w:t>)</w:t>
      </w:r>
      <w:r w:rsidRPr="000723ED">
        <w:rPr>
          <w:rFonts w:eastAsia="Times New Roman" w:cs="Times"/>
          <w:color w:val="000000"/>
          <w:sz w:val="24"/>
          <w:szCs w:val="24"/>
        </w:rPr>
        <w:t xml:space="preserve">. RCP 2.6 </w:t>
      </w:r>
      <w:r>
        <w:rPr>
          <w:rFonts w:eastAsia="Times New Roman" w:cs="Times"/>
          <w:color w:val="000000"/>
          <w:sz w:val="24"/>
          <w:szCs w:val="24"/>
        </w:rPr>
        <w:t>projects</w:t>
      </w:r>
      <w:r w:rsidRPr="000723ED">
        <w:rPr>
          <w:rFonts w:eastAsia="Times New Roman" w:cs="Times"/>
          <w:color w:val="000000"/>
          <w:sz w:val="24"/>
          <w:szCs w:val="24"/>
        </w:rPr>
        <w:t xml:space="preserve"> positive catch potential</w:t>
      </w:r>
      <w:r>
        <w:rPr>
          <w:rFonts w:eastAsia="Times New Roman" w:cs="Times"/>
          <w:color w:val="000000"/>
          <w:sz w:val="24"/>
          <w:szCs w:val="24"/>
        </w:rPr>
        <w:t>s in both SSF and LSF</w:t>
      </w:r>
      <w:r w:rsidRPr="000723ED">
        <w:rPr>
          <w:rFonts w:eastAsia="Times New Roman" w:cs="Times"/>
          <w:color w:val="000000"/>
          <w:sz w:val="24"/>
          <w:szCs w:val="24"/>
        </w:rPr>
        <w:t xml:space="preserve">, where else RCP 8.5 </w:t>
      </w:r>
      <w:r w:rsidR="00C02AAE">
        <w:rPr>
          <w:rFonts w:eastAsia="Times New Roman" w:cs="Times"/>
          <w:color w:val="000000"/>
          <w:sz w:val="24"/>
          <w:szCs w:val="24"/>
        </w:rPr>
        <w:t xml:space="preserve">produces </w:t>
      </w:r>
      <w:r w:rsidRPr="000723ED">
        <w:rPr>
          <w:rFonts w:eastAsia="Times New Roman" w:cs="Times"/>
          <w:color w:val="000000"/>
          <w:sz w:val="24"/>
          <w:szCs w:val="24"/>
        </w:rPr>
        <w:t>declines.</w:t>
      </w:r>
    </w:p>
    <w:p w14:paraId="48DD0465" w14:textId="77777777" w:rsidR="00AE3A03" w:rsidRDefault="00AE3A03" w:rsidP="00AE3A03">
      <w:pPr>
        <w:spacing w:after="0" w:line="240" w:lineRule="auto"/>
        <w:rPr>
          <w:rFonts w:eastAsia="Times New Roman" w:cs="Times"/>
          <w:color w:val="000000"/>
          <w:sz w:val="24"/>
          <w:szCs w:val="24"/>
        </w:rPr>
      </w:pPr>
    </w:p>
    <w:p w14:paraId="61FE60A5" w14:textId="77777777" w:rsidR="00AE3A03" w:rsidRDefault="00AE3A03" w:rsidP="00AE3A03">
      <w:pPr>
        <w:spacing w:after="0" w:line="240" w:lineRule="auto"/>
        <w:rPr>
          <w:rFonts w:eastAsia="Times New Roman" w:cs="Times New Roman"/>
          <w:sz w:val="24"/>
          <w:szCs w:val="24"/>
        </w:rPr>
      </w:pPr>
      <w:r>
        <w:rPr>
          <w:rFonts w:eastAsia="Times New Roman" w:cs="Times"/>
          <w:noProof/>
          <w:color w:val="000000"/>
          <w:sz w:val="24"/>
          <w:szCs w:val="24"/>
        </w:rPr>
        <w:lastRenderedPageBreak/>
        <w:drawing>
          <wp:inline distT="0" distB="0" distL="0" distR="0" wp14:anchorId="6E97E494" wp14:editId="5428FEBF">
            <wp:extent cx="4007457" cy="4007457"/>
            <wp:effectExtent l="0" t="0" r="0" b="0"/>
            <wp:docPr id="22" name="Picture 22" descr="C:\Users\angmel\Documents\MSc-small-scale-fisheries\REPORT\me_catch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gmel\Documents\MSc-small-scale-fisheries\REPORT\me_catchpo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5889" cy="4015889"/>
                    </a:xfrm>
                    <a:prstGeom prst="rect">
                      <a:avLst/>
                    </a:prstGeom>
                    <a:noFill/>
                    <a:ln>
                      <a:noFill/>
                    </a:ln>
                  </pic:spPr>
                </pic:pic>
              </a:graphicData>
            </a:graphic>
          </wp:inline>
        </w:drawing>
      </w:r>
    </w:p>
    <w:p w14:paraId="76CE7E7E" w14:textId="5508352E" w:rsidR="00AE3A03" w:rsidRPr="000723ED" w:rsidRDefault="00AE3A03" w:rsidP="00AE3A03">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14</w:t>
      </w:r>
      <w:r>
        <w:rPr>
          <w:rFonts w:eastAsia="Times New Roman" w:cs="Times New Roman"/>
          <w:sz w:val="24"/>
          <w:szCs w:val="24"/>
        </w:rPr>
        <w:t>. Percentage change in Mexico’s catch potential between 2087 and 2000 for LSF and SSF under Representative Concentration Pathways 2.6 and 8.5.</w:t>
      </w:r>
    </w:p>
    <w:p w14:paraId="6AD79ED5" w14:textId="77777777" w:rsidR="00AE3A03" w:rsidRPr="000723ED" w:rsidRDefault="00AE3A03" w:rsidP="00AE3A03">
      <w:pPr>
        <w:spacing w:after="0" w:line="240" w:lineRule="auto"/>
        <w:rPr>
          <w:rFonts w:eastAsia="Times New Roman" w:cs="Times New Roman"/>
          <w:sz w:val="24"/>
          <w:szCs w:val="24"/>
        </w:rPr>
      </w:pPr>
    </w:p>
    <w:p w14:paraId="61CE60AD" w14:textId="0DF76201" w:rsidR="0004441E" w:rsidRDefault="0004441E" w:rsidP="0004441E">
      <w:pPr>
        <w:pStyle w:val="NormalWeb"/>
        <w:spacing w:before="0" w:beforeAutospacing="0" w:after="0" w:afterAutospacing="0"/>
      </w:pPr>
      <w:r>
        <w:rPr>
          <w:rFonts w:ascii="Times" w:hAnsi="Times" w:cs="Times"/>
          <w:color w:val="000000"/>
          <w:shd w:val="clear" w:color="auto" w:fill="FFFF00"/>
        </w:rPr>
        <w:t>Furthermore, changes in catch potential of individual species are largely dependent on the RCP scenarios. In the high emission scenario (RCP 8.5) for both SSF and LSF, we observe that majority of species will decline (by 56.8% in SSF; n = 121 and by 52.2% in LSF; n = 117). Contrastingly, in the low emission scenario (RCP 2.6), there are projected increases in the majority of exploited species in both sectors (by 53.3% in SSF; n = 112 and by 65.8% in LSF; n = 146).</w:t>
      </w:r>
    </w:p>
    <w:p w14:paraId="202A1D00" w14:textId="77777777" w:rsidR="0004441E" w:rsidRDefault="0004441E" w:rsidP="00AE3A03">
      <w:pPr>
        <w:spacing w:after="0" w:line="240" w:lineRule="auto"/>
        <w:rPr>
          <w:rFonts w:eastAsia="Times New Roman" w:cs="Times"/>
          <w:color w:val="000000"/>
          <w:sz w:val="24"/>
          <w:szCs w:val="24"/>
          <w:shd w:val="clear" w:color="auto" w:fill="FFFF00"/>
        </w:rPr>
      </w:pPr>
    </w:p>
    <w:p w14:paraId="0904ED3B" w14:textId="69B770EE"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 xml:space="preserve">Figure </w:t>
      </w:r>
      <w:r w:rsidR="00F137A7">
        <w:rPr>
          <w:rFonts w:eastAsia="Times New Roman" w:cs="Times"/>
          <w:color w:val="000000"/>
          <w:sz w:val="24"/>
          <w:szCs w:val="24"/>
        </w:rPr>
        <w:t>15</w:t>
      </w:r>
      <w:r w:rsidRPr="000723ED">
        <w:rPr>
          <w:rFonts w:eastAsia="Times New Roman" w:cs="Times"/>
          <w:color w:val="000000"/>
          <w:sz w:val="24"/>
          <w:szCs w:val="24"/>
        </w:rPr>
        <w:t xml:space="preserve">a and </w:t>
      </w:r>
      <w:r w:rsidR="00F137A7">
        <w:rPr>
          <w:rFonts w:eastAsia="Times New Roman" w:cs="Times"/>
          <w:color w:val="000000"/>
          <w:sz w:val="24"/>
          <w:szCs w:val="24"/>
        </w:rPr>
        <w:t>15</w:t>
      </w:r>
      <w:r w:rsidRPr="000723ED">
        <w:rPr>
          <w:rFonts w:eastAsia="Times New Roman" w:cs="Times"/>
          <w:color w:val="000000"/>
          <w:sz w:val="24"/>
          <w:szCs w:val="24"/>
        </w:rPr>
        <w:t xml:space="preserve">b illustrates the species composition for the top </w:t>
      </w:r>
      <w:r w:rsidR="0004441E">
        <w:rPr>
          <w:rFonts w:eastAsia="Times New Roman" w:cs="Times"/>
          <w:color w:val="000000"/>
          <w:sz w:val="24"/>
          <w:szCs w:val="24"/>
        </w:rPr>
        <w:t>10</w:t>
      </w:r>
      <w:r w:rsidRPr="000723ED">
        <w:rPr>
          <w:rFonts w:eastAsia="Times New Roman" w:cs="Times"/>
          <w:color w:val="000000"/>
          <w:sz w:val="24"/>
          <w:szCs w:val="24"/>
        </w:rPr>
        <w:t xml:space="preserve"> of</w:t>
      </w:r>
      <w:r w:rsidR="0004441E">
        <w:rPr>
          <w:rFonts w:eastAsia="Times New Roman" w:cs="Times"/>
          <w:color w:val="000000"/>
          <w:sz w:val="24"/>
          <w:szCs w:val="24"/>
        </w:rPr>
        <w:t xml:space="preserve"> catches for SSF and LSF in Mexico’s EEZ</w:t>
      </w:r>
      <w:r w:rsidRPr="000723ED">
        <w:rPr>
          <w:rFonts w:eastAsia="Times New Roman" w:cs="Times"/>
          <w:color w:val="000000"/>
          <w:sz w:val="24"/>
          <w:szCs w:val="24"/>
        </w:rPr>
        <w:t xml:space="preserve"> respectively, with the highlighted bars indicating species unique to that sector. The top SSF species are California market squid (</w:t>
      </w:r>
      <w:r w:rsidRPr="000723ED">
        <w:rPr>
          <w:rFonts w:eastAsia="Times New Roman" w:cs="Times"/>
          <w:i/>
          <w:iCs/>
          <w:color w:val="000000"/>
          <w:sz w:val="24"/>
          <w:szCs w:val="24"/>
        </w:rPr>
        <w:t>Loligo opalescens</w:t>
      </w:r>
      <w:r w:rsidRPr="000723ED">
        <w:rPr>
          <w:rFonts w:eastAsia="Times New Roman" w:cs="Times"/>
          <w:color w:val="000000"/>
          <w:sz w:val="24"/>
          <w:szCs w:val="24"/>
        </w:rPr>
        <w:t>; 26.5% of catch), Pacific sierra (</w:t>
      </w:r>
      <w:r w:rsidRPr="000723ED">
        <w:rPr>
          <w:rFonts w:eastAsia="Times New Roman" w:cs="Times"/>
          <w:i/>
          <w:iCs/>
          <w:color w:val="000000"/>
          <w:sz w:val="24"/>
          <w:szCs w:val="24"/>
        </w:rPr>
        <w:t>Scomberomorus sierra</w:t>
      </w:r>
      <w:r w:rsidRPr="000723ED">
        <w:rPr>
          <w:rFonts w:eastAsia="Times New Roman" w:cs="Times"/>
          <w:color w:val="000000"/>
          <w:sz w:val="24"/>
          <w:szCs w:val="24"/>
        </w:rPr>
        <w:t>; 17.5%) and Blue shrimp (</w:t>
      </w:r>
      <w:r w:rsidRPr="000723ED">
        <w:rPr>
          <w:rFonts w:eastAsia="Times New Roman" w:cs="Times"/>
          <w:i/>
          <w:iCs/>
          <w:color w:val="000000"/>
          <w:sz w:val="24"/>
          <w:szCs w:val="24"/>
        </w:rPr>
        <w:t>Litopenaeus stylirostris</w:t>
      </w:r>
      <w:r w:rsidRPr="000723ED">
        <w:rPr>
          <w:rFonts w:eastAsia="Times New Roman" w:cs="Times"/>
          <w:color w:val="000000"/>
          <w:sz w:val="24"/>
          <w:szCs w:val="24"/>
        </w:rPr>
        <w:t>; 8.83%) and the top LSF species are North Pacific hake (</w:t>
      </w:r>
      <w:r w:rsidRPr="000723ED">
        <w:rPr>
          <w:rFonts w:eastAsia="Times New Roman" w:cs="Times"/>
          <w:i/>
          <w:iCs/>
          <w:color w:val="000000"/>
          <w:sz w:val="24"/>
          <w:szCs w:val="24"/>
        </w:rPr>
        <w:t>Merluccius productus</w:t>
      </w:r>
      <w:r w:rsidRPr="000723ED">
        <w:rPr>
          <w:rFonts w:eastAsia="Times New Roman" w:cs="Times"/>
          <w:color w:val="000000"/>
          <w:sz w:val="24"/>
          <w:szCs w:val="24"/>
        </w:rPr>
        <w:t>; 59.2%), Pacific thread herring (</w:t>
      </w:r>
      <w:r w:rsidRPr="000723ED">
        <w:rPr>
          <w:rFonts w:eastAsia="Times New Roman" w:cs="Times"/>
          <w:i/>
          <w:iCs/>
          <w:color w:val="000000"/>
          <w:sz w:val="24"/>
          <w:szCs w:val="24"/>
        </w:rPr>
        <w:t>Opisthonema libertate</w:t>
      </w:r>
      <w:r w:rsidRPr="000723ED">
        <w:rPr>
          <w:rFonts w:eastAsia="Times New Roman" w:cs="Times"/>
          <w:color w:val="000000"/>
          <w:sz w:val="24"/>
          <w:szCs w:val="24"/>
        </w:rPr>
        <w:t>; 17.7%) and Pacific anchoveta (</w:t>
      </w:r>
      <w:r w:rsidRPr="000723ED">
        <w:rPr>
          <w:rFonts w:eastAsia="Times New Roman" w:cs="Times"/>
          <w:i/>
          <w:iCs/>
          <w:color w:val="000000"/>
          <w:sz w:val="24"/>
          <w:szCs w:val="24"/>
        </w:rPr>
        <w:t>Cetengraulis mysticetus</w:t>
      </w:r>
      <w:r w:rsidRPr="000723ED">
        <w:rPr>
          <w:rFonts w:eastAsia="Times New Roman" w:cs="Times"/>
          <w:color w:val="000000"/>
          <w:sz w:val="24"/>
          <w:szCs w:val="24"/>
        </w:rPr>
        <w:t xml:space="preserve">; 4.91%). </w:t>
      </w:r>
    </w:p>
    <w:p w14:paraId="1D0D9334" w14:textId="77777777" w:rsidR="00734475" w:rsidRDefault="00734475" w:rsidP="000723ED">
      <w:pPr>
        <w:spacing w:after="0" w:line="240" w:lineRule="auto"/>
        <w:rPr>
          <w:rFonts w:eastAsia="Times New Roman" w:cs="Times"/>
          <w:color w:val="000000"/>
          <w:sz w:val="24"/>
          <w:szCs w:val="24"/>
        </w:rPr>
      </w:pPr>
    </w:p>
    <w:p w14:paraId="2CD4F028" w14:textId="77777777" w:rsidR="00734475" w:rsidRDefault="00734475" w:rsidP="000723ED">
      <w:pPr>
        <w:spacing w:after="0" w:line="240" w:lineRule="auto"/>
        <w:rPr>
          <w:rFonts w:eastAsia="Times New Roman" w:cs="Times New Roman"/>
          <w:sz w:val="24"/>
          <w:szCs w:val="24"/>
        </w:rPr>
      </w:pPr>
      <w:r>
        <w:rPr>
          <w:rFonts w:eastAsia="Times New Roman" w:cs="Times"/>
          <w:noProof/>
          <w:color w:val="000000"/>
          <w:sz w:val="24"/>
          <w:szCs w:val="24"/>
        </w:rPr>
        <w:lastRenderedPageBreak/>
        <w:drawing>
          <wp:inline distT="0" distB="0" distL="0" distR="0" wp14:anchorId="1DF6AA0B" wp14:editId="1AE62D28">
            <wp:extent cx="5947410" cy="3339465"/>
            <wp:effectExtent l="0" t="0" r="0" b="0"/>
            <wp:docPr id="15" name="Picture 15" descr="C:\Users\angmel\Documents\MSc-small-scale-fisheries\REPORT\10_ssf_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gmel\Documents\MSc-small-scale-fisheries\REPORT\10_ssf_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000E0634" w14:textId="77777777" w:rsidR="00734475" w:rsidRDefault="00734475" w:rsidP="000723ED">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0B5F241D" wp14:editId="5BF91213">
            <wp:extent cx="5947410" cy="3339465"/>
            <wp:effectExtent l="0" t="0" r="0" b="0"/>
            <wp:docPr id="16" name="Picture 16" descr="C:\Users\angmel\Documents\MSc-small-scale-fisheries\REPORT\10_lsf_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gmel\Documents\MSc-small-scale-fisheries\REPORT\10_lsf_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14:paraId="351099EF" w14:textId="57108A12" w:rsidR="00734475" w:rsidRDefault="00734475" w:rsidP="00734475">
      <w:pPr>
        <w:spacing w:after="0" w:line="240" w:lineRule="auto"/>
        <w:rPr>
          <w:rFonts w:eastAsia="Times New Roman" w:cs="Times"/>
          <w:color w:val="000000"/>
          <w:sz w:val="24"/>
          <w:szCs w:val="24"/>
          <w:shd w:val="clear" w:color="auto" w:fill="FFFF00"/>
        </w:rPr>
      </w:pPr>
      <w:r>
        <w:rPr>
          <w:rFonts w:eastAsia="Times New Roman" w:cs="Times"/>
          <w:color w:val="000000"/>
          <w:sz w:val="24"/>
          <w:szCs w:val="24"/>
          <w:shd w:val="clear" w:color="auto" w:fill="FFFF00"/>
        </w:rPr>
        <w:t xml:space="preserve">Figure </w:t>
      </w:r>
      <w:r w:rsidR="00F137A7">
        <w:rPr>
          <w:rFonts w:eastAsia="Times New Roman" w:cs="Times"/>
          <w:color w:val="000000"/>
          <w:sz w:val="24"/>
          <w:szCs w:val="24"/>
          <w:shd w:val="clear" w:color="auto" w:fill="FFFF00"/>
        </w:rPr>
        <w:t>15</w:t>
      </w:r>
      <w:r>
        <w:rPr>
          <w:rFonts w:eastAsia="Times New Roman" w:cs="Times"/>
          <w:color w:val="000000"/>
          <w:sz w:val="24"/>
          <w:szCs w:val="24"/>
          <w:shd w:val="clear" w:color="auto" w:fill="FFFF00"/>
        </w:rPr>
        <w:t>. Aggregated catch within the years of 2087 and 2000 of the top species exploited in Mexico’s EEZ by (a) small-scale fisheries and (b) large-scale fisheries, with red bars indicating species that are unique to the LSF.</w:t>
      </w:r>
    </w:p>
    <w:p w14:paraId="58EE43A2" w14:textId="77777777" w:rsidR="00734475" w:rsidRPr="000723ED" w:rsidRDefault="00734475" w:rsidP="000723ED">
      <w:pPr>
        <w:spacing w:after="0" w:line="240" w:lineRule="auto"/>
        <w:rPr>
          <w:rFonts w:eastAsia="Times New Roman" w:cs="Times New Roman"/>
          <w:sz w:val="24"/>
          <w:szCs w:val="24"/>
        </w:rPr>
      </w:pPr>
    </w:p>
    <w:p w14:paraId="47A59536" w14:textId="77777777"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 xml:space="preserve"> </w:t>
      </w:r>
    </w:p>
    <w:p w14:paraId="365A2005" w14:textId="03D987C0" w:rsidR="001712AD" w:rsidRDefault="001712AD" w:rsidP="001712AD">
      <w:pPr>
        <w:spacing w:after="0" w:line="240" w:lineRule="auto"/>
        <w:rPr>
          <w:rFonts w:eastAsia="Times New Roman" w:cs="Times"/>
          <w:color w:val="000000"/>
          <w:sz w:val="24"/>
          <w:szCs w:val="24"/>
        </w:rPr>
      </w:pPr>
      <w:r>
        <w:rPr>
          <w:rFonts w:eastAsia="Times New Roman" w:cs="Times"/>
          <w:color w:val="000000"/>
          <w:sz w:val="24"/>
          <w:szCs w:val="24"/>
        </w:rPr>
        <w:t>Within Mexico’s EEZ, the top exploited species exhibit the following changes in catch potential</w:t>
      </w:r>
      <w:r w:rsidR="00F137A7">
        <w:rPr>
          <w:rFonts w:eastAsia="Times New Roman" w:cs="Times"/>
          <w:color w:val="000000"/>
          <w:sz w:val="24"/>
          <w:szCs w:val="24"/>
        </w:rPr>
        <w:t xml:space="preserve"> (Figure 16)</w:t>
      </w:r>
      <w:r>
        <w:rPr>
          <w:rFonts w:eastAsia="Times New Roman" w:cs="Times"/>
          <w:color w:val="000000"/>
          <w:sz w:val="24"/>
          <w:szCs w:val="24"/>
        </w:rPr>
        <w:t>. In SSF, California market squid show declines (</w:t>
      </w:r>
      <w:r w:rsidRPr="000723ED">
        <w:rPr>
          <w:rFonts w:eastAsia="Times New Roman" w:cs="Times"/>
          <w:color w:val="000000"/>
          <w:sz w:val="24"/>
          <w:szCs w:val="24"/>
        </w:rPr>
        <w:t xml:space="preserve">RCP 2.6: </w:t>
      </w:r>
      <w:r w:rsidR="00D06200">
        <w:rPr>
          <w:rFonts w:eastAsia="Times New Roman" w:cs="Times"/>
          <w:color w:val="000000"/>
          <w:sz w:val="24"/>
          <w:szCs w:val="24"/>
        </w:rPr>
        <w:t>-17.8</w:t>
      </w:r>
      <w:r w:rsidRPr="000723ED">
        <w:rPr>
          <w:rFonts w:eastAsia="Times New Roman" w:cs="Times"/>
          <w:color w:val="000000"/>
          <w:sz w:val="24"/>
          <w:szCs w:val="24"/>
        </w:rPr>
        <w:t xml:space="preserve">%; RCP 8.5: </w:t>
      </w:r>
      <w:r w:rsidR="00D06200">
        <w:rPr>
          <w:rFonts w:eastAsia="Times New Roman" w:cs="Times"/>
          <w:color w:val="000000"/>
          <w:sz w:val="24"/>
          <w:szCs w:val="24"/>
        </w:rPr>
        <w:t>-70.7</w:t>
      </w:r>
      <w:r w:rsidRPr="000723ED">
        <w:rPr>
          <w:rFonts w:eastAsia="Times New Roman" w:cs="Times"/>
          <w:color w:val="000000"/>
          <w:sz w:val="24"/>
          <w:szCs w:val="24"/>
        </w:rPr>
        <w:t>%)</w:t>
      </w:r>
      <w:r>
        <w:rPr>
          <w:rFonts w:eastAsia="Times New Roman" w:cs="Times"/>
          <w:color w:val="000000"/>
          <w:sz w:val="24"/>
          <w:szCs w:val="24"/>
        </w:rPr>
        <w:t xml:space="preserve"> while Pacific sierra (</w:t>
      </w:r>
      <w:r w:rsidRPr="000723ED">
        <w:rPr>
          <w:rFonts w:eastAsia="Times New Roman" w:cs="Times"/>
          <w:color w:val="000000"/>
          <w:sz w:val="24"/>
          <w:szCs w:val="24"/>
        </w:rPr>
        <w:t xml:space="preserve">RCP 2.6: </w:t>
      </w:r>
      <w:r w:rsidR="00D06200">
        <w:rPr>
          <w:rFonts w:eastAsia="Times New Roman" w:cs="Times"/>
          <w:color w:val="000000"/>
          <w:sz w:val="24"/>
          <w:szCs w:val="24"/>
        </w:rPr>
        <w:t>28.9</w:t>
      </w:r>
      <w:r w:rsidRPr="000723ED">
        <w:rPr>
          <w:rFonts w:eastAsia="Times New Roman" w:cs="Times"/>
          <w:color w:val="000000"/>
          <w:sz w:val="24"/>
          <w:szCs w:val="24"/>
        </w:rPr>
        <w:t xml:space="preserve">%; RCP 8.5: </w:t>
      </w:r>
      <w:r w:rsidR="00D06200">
        <w:rPr>
          <w:rFonts w:eastAsia="Times New Roman" w:cs="Times"/>
          <w:color w:val="000000"/>
          <w:sz w:val="24"/>
          <w:szCs w:val="24"/>
        </w:rPr>
        <w:t>20.8</w:t>
      </w:r>
      <w:r w:rsidRPr="000723ED">
        <w:rPr>
          <w:rFonts w:eastAsia="Times New Roman" w:cs="Times"/>
          <w:color w:val="000000"/>
          <w:sz w:val="24"/>
          <w:szCs w:val="24"/>
        </w:rPr>
        <w:t>%)</w:t>
      </w:r>
      <w:r>
        <w:rPr>
          <w:rFonts w:eastAsia="Times New Roman" w:cs="Times"/>
          <w:color w:val="000000"/>
          <w:sz w:val="24"/>
          <w:szCs w:val="24"/>
        </w:rPr>
        <w:t xml:space="preserve"> and Blue shrimp (</w:t>
      </w:r>
      <w:r w:rsidRPr="000723ED">
        <w:rPr>
          <w:rFonts w:eastAsia="Times New Roman" w:cs="Times"/>
          <w:color w:val="000000"/>
          <w:sz w:val="24"/>
          <w:szCs w:val="24"/>
        </w:rPr>
        <w:t xml:space="preserve">RCP 2.6: </w:t>
      </w:r>
      <w:r w:rsidR="00D06200">
        <w:rPr>
          <w:rFonts w:eastAsia="Times New Roman" w:cs="Times"/>
          <w:color w:val="000000"/>
          <w:sz w:val="24"/>
          <w:szCs w:val="24"/>
        </w:rPr>
        <w:t>25.5</w:t>
      </w:r>
      <w:r w:rsidRPr="000723ED">
        <w:rPr>
          <w:rFonts w:eastAsia="Times New Roman" w:cs="Times"/>
          <w:color w:val="000000"/>
          <w:sz w:val="24"/>
          <w:szCs w:val="24"/>
        </w:rPr>
        <w:t xml:space="preserve">%; RCP 8.5: </w:t>
      </w:r>
      <w:r w:rsidR="00D06200">
        <w:rPr>
          <w:rFonts w:eastAsia="Times New Roman" w:cs="Times"/>
          <w:color w:val="000000"/>
          <w:sz w:val="24"/>
          <w:szCs w:val="24"/>
        </w:rPr>
        <w:lastRenderedPageBreak/>
        <w:t>10.5</w:t>
      </w:r>
      <w:r w:rsidRPr="000723ED">
        <w:rPr>
          <w:rFonts w:eastAsia="Times New Roman" w:cs="Times"/>
          <w:color w:val="000000"/>
          <w:sz w:val="24"/>
          <w:szCs w:val="24"/>
        </w:rPr>
        <w:t>%)</w:t>
      </w:r>
      <w:r>
        <w:rPr>
          <w:rFonts w:eastAsia="Times New Roman" w:cs="Times"/>
          <w:color w:val="000000"/>
          <w:sz w:val="24"/>
          <w:szCs w:val="24"/>
        </w:rPr>
        <w:t xml:space="preserve"> show increases. In the LSF, North Pacific hake exhibits changes based on RCP scenarios (</w:t>
      </w:r>
      <w:r w:rsidRPr="000723ED">
        <w:rPr>
          <w:rFonts w:eastAsia="Times New Roman" w:cs="Times"/>
          <w:color w:val="000000"/>
          <w:sz w:val="24"/>
          <w:szCs w:val="24"/>
        </w:rPr>
        <w:t xml:space="preserve">RCP 2.6: </w:t>
      </w:r>
      <w:r>
        <w:rPr>
          <w:rFonts w:eastAsia="Times New Roman" w:cs="Times"/>
          <w:color w:val="000000"/>
          <w:sz w:val="24"/>
          <w:szCs w:val="24"/>
        </w:rPr>
        <w:t>7.36</w:t>
      </w:r>
      <w:r w:rsidRPr="000723ED">
        <w:rPr>
          <w:rFonts w:eastAsia="Times New Roman" w:cs="Times"/>
          <w:color w:val="000000"/>
          <w:sz w:val="24"/>
          <w:szCs w:val="24"/>
        </w:rPr>
        <w:t xml:space="preserve">%; RCP 8.5: </w:t>
      </w:r>
      <w:r>
        <w:rPr>
          <w:rFonts w:eastAsia="Times New Roman" w:cs="Times"/>
          <w:color w:val="000000"/>
          <w:sz w:val="24"/>
          <w:szCs w:val="24"/>
        </w:rPr>
        <w:t>-12.5</w:t>
      </w:r>
      <w:r w:rsidRPr="000723ED">
        <w:rPr>
          <w:rFonts w:eastAsia="Times New Roman" w:cs="Times"/>
          <w:color w:val="000000"/>
          <w:sz w:val="24"/>
          <w:szCs w:val="24"/>
        </w:rPr>
        <w:t>%)</w:t>
      </w:r>
      <w:r>
        <w:rPr>
          <w:rFonts w:eastAsia="Times New Roman" w:cs="Times"/>
          <w:color w:val="000000"/>
          <w:sz w:val="24"/>
          <w:szCs w:val="24"/>
        </w:rPr>
        <w:t>, while Pacific thread herring (</w:t>
      </w:r>
      <w:r w:rsidRPr="000723ED">
        <w:rPr>
          <w:rFonts w:eastAsia="Times New Roman" w:cs="Times"/>
          <w:color w:val="000000"/>
          <w:sz w:val="24"/>
          <w:szCs w:val="24"/>
        </w:rPr>
        <w:t xml:space="preserve">RCP 2.6: </w:t>
      </w:r>
      <w:r>
        <w:rPr>
          <w:rFonts w:eastAsia="Times New Roman" w:cs="Times"/>
          <w:color w:val="000000"/>
          <w:sz w:val="24"/>
          <w:szCs w:val="24"/>
        </w:rPr>
        <w:t>18.4</w:t>
      </w:r>
      <w:r w:rsidRPr="000723ED">
        <w:rPr>
          <w:rFonts w:eastAsia="Times New Roman" w:cs="Times"/>
          <w:color w:val="000000"/>
          <w:sz w:val="24"/>
          <w:szCs w:val="24"/>
        </w:rPr>
        <w:t xml:space="preserve">%; RCP 8.5: </w:t>
      </w:r>
      <w:r>
        <w:rPr>
          <w:rFonts w:eastAsia="Times New Roman" w:cs="Times"/>
          <w:color w:val="000000"/>
          <w:sz w:val="24"/>
          <w:szCs w:val="24"/>
        </w:rPr>
        <w:t>1.73</w:t>
      </w:r>
      <w:r w:rsidRPr="000723ED">
        <w:rPr>
          <w:rFonts w:eastAsia="Times New Roman" w:cs="Times"/>
          <w:color w:val="000000"/>
          <w:sz w:val="24"/>
          <w:szCs w:val="24"/>
        </w:rPr>
        <w:t>%)</w:t>
      </w:r>
      <w:r>
        <w:rPr>
          <w:rFonts w:eastAsia="Times New Roman" w:cs="Times"/>
          <w:color w:val="000000"/>
          <w:sz w:val="24"/>
          <w:szCs w:val="24"/>
        </w:rPr>
        <w:t xml:space="preserve"> and Pacific anchoveta (</w:t>
      </w:r>
      <w:r w:rsidRPr="000723ED">
        <w:rPr>
          <w:rFonts w:eastAsia="Times New Roman" w:cs="Times"/>
          <w:color w:val="000000"/>
          <w:sz w:val="24"/>
          <w:szCs w:val="24"/>
        </w:rPr>
        <w:t xml:space="preserve">RCP 2.6: </w:t>
      </w:r>
      <w:r>
        <w:rPr>
          <w:rFonts w:eastAsia="Times New Roman" w:cs="Times"/>
          <w:color w:val="000000"/>
          <w:sz w:val="24"/>
          <w:szCs w:val="24"/>
        </w:rPr>
        <w:t>17.6</w:t>
      </w:r>
      <w:r w:rsidRPr="000723ED">
        <w:rPr>
          <w:rFonts w:eastAsia="Times New Roman" w:cs="Times"/>
          <w:color w:val="000000"/>
          <w:sz w:val="24"/>
          <w:szCs w:val="24"/>
        </w:rPr>
        <w:t xml:space="preserve">%; RCP 8.5: </w:t>
      </w:r>
      <w:r>
        <w:rPr>
          <w:rFonts w:eastAsia="Times New Roman" w:cs="Times"/>
          <w:color w:val="000000"/>
          <w:sz w:val="24"/>
          <w:szCs w:val="24"/>
        </w:rPr>
        <w:t>1.98</w:t>
      </w:r>
      <w:r w:rsidRPr="000723ED">
        <w:rPr>
          <w:rFonts w:eastAsia="Times New Roman" w:cs="Times"/>
          <w:color w:val="000000"/>
          <w:sz w:val="24"/>
          <w:szCs w:val="24"/>
        </w:rPr>
        <w:t>%)</w:t>
      </w:r>
      <w:r>
        <w:rPr>
          <w:rFonts w:eastAsia="Times New Roman" w:cs="Times"/>
          <w:color w:val="000000"/>
          <w:sz w:val="24"/>
          <w:szCs w:val="24"/>
        </w:rPr>
        <w:t xml:space="preserve"> show increases in catch potentials. </w:t>
      </w:r>
    </w:p>
    <w:p w14:paraId="3A8B2CC5" w14:textId="77777777" w:rsidR="00F50AD3" w:rsidRPr="000723ED" w:rsidRDefault="00F50AD3" w:rsidP="001712AD">
      <w:pPr>
        <w:spacing w:after="0" w:line="240" w:lineRule="auto"/>
        <w:rPr>
          <w:rFonts w:eastAsia="Times New Roman" w:cs="Times New Roman"/>
          <w:sz w:val="24"/>
          <w:szCs w:val="24"/>
        </w:rPr>
      </w:pPr>
    </w:p>
    <w:p w14:paraId="084149F3" w14:textId="77777777" w:rsidR="00D25B38" w:rsidRPr="00F50AD3"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 xml:space="preserve"> </w:t>
      </w:r>
      <w:r w:rsidR="00D25B38">
        <w:rPr>
          <w:rFonts w:eastAsia="Times New Roman" w:cs="Times"/>
          <w:noProof/>
          <w:color w:val="000000"/>
          <w:sz w:val="24"/>
          <w:szCs w:val="24"/>
        </w:rPr>
        <w:drawing>
          <wp:inline distT="0" distB="0" distL="0" distR="0" wp14:anchorId="7D373CD0" wp14:editId="4B24F691">
            <wp:extent cx="2752641" cy="1820379"/>
            <wp:effectExtent l="0" t="0" r="0" b="8890"/>
            <wp:docPr id="7" name="Picture 7" descr="C:\Users\angmel\Documents\MSc-small-scale-fisheries\REPORT\top10_ssf_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gmel\Documents\MSc-small-scale-fisheries\REPORT\top10_ssf_m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93305" cy="1847271"/>
                    </a:xfrm>
                    <a:prstGeom prst="rect">
                      <a:avLst/>
                    </a:prstGeom>
                    <a:noFill/>
                    <a:ln>
                      <a:noFill/>
                    </a:ln>
                  </pic:spPr>
                </pic:pic>
              </a:graphicData>
            </a:graphic>
          </wp:inline>
        </w:drawing>
      </w:r>
      <w:r w:rsidR="00D25B38">
        <w:rPr>
          <w:rFonts w:eastAsia="Times New Roman" w:cs="Times"/>
          <w:noProof/>
          <w:color w:val="000000"/>
          <w:sz w:val="24"/>
          <w:szCs w:val="24"/>
        </w:rPr>
        <w:drawing>
          <wp:inline distT="0" distB="0" distL="0" distR="0" wp14:anchorId="2DE2E0AC" wp14:editId="73D20497">
            <wp:extent cx="2767054" cy="1829911"/>
            <wp:effectExtent l="0" t="0" r="0" b="0"/>
            <wp:docPr id="8" name="Picture 8" descr="C:\Users\angmel\Documents\MSc-small-scale-fisheries\REPORT\top10_lsf_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gmel\Documents\MSc-small-scale-fisheries\REPORT\top10_lsf_m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35190" cy="1874971"/>
                    </a:xfrm>
                    <a:prstGeom prst="rect">
                      <a:avLst/>
                    </a:prstGeom>
                    <a:noFill/>
                    <a:ln>
                      <a:noFill/>
                    </a:ln>
                  </pic:spPr>
                </pic:pic>
              </a:graphicData>
            </a:graphic>
          </wp:inline>
        </w:drawing>
      </w:r>
    </w:p>
    <w:p w14:paraId="4BBEB496" w14:textId="788F388D" w:rsidR="00D25B38" w:rsidRPr="000723ED" w:rsidRDefault="00D25B38" w:rsidP="00D25B38">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16</w:t>
      </w:r>
      <w:r>
        <w:rPr>
          <w:rFonts w:eastAsia="Times New Roman" w:cs="Times New Roman"/>
          <w:sz w:val="24"/>
          <w:szCs w:val="24"/>
        </w:rPr>
        <w:t>. Percentage change in the catch potential of top exploited species in Mexico’s EEZ between 2087 and 2000 by (a) small-scale fisheries and (b) large-scale fisheries. Species displayed in descending order with top exploited species at the top.</w:t>
      </w:r>
    </w:p>
    <w:p w14:paraId="6E22B901" w14:textId="13BB7525" w:rsidR="00D25B38" w:rsidRDefault="00D25B38" w:rsidP="000723ED">
      <w:pPr>
        <w:spacing w:after="0" w:line="240" w:lineRule="auto"/>
        <w:rPr>
          <w:rFonts w:eastAsia="Times New Roman" w:cs="Times New Roman"/>
          <w:sz w:val="24"/>
          <w:szCs w:val="24"/>
        </w:rPr>
      </w:pPr>
    </w:p>
    <w:p w14:paraId="4CD1E5CF" w14:textId="39D203E0" w:rsidR="0004441E" w:rsidRPr="000723ED" w:rsidRDefault="0004441E" w:rsidP="0004441E">
      <w:pPr>
        <w:spacing w:after="0" w:line="240" w:lineRule="auto"/>
        <w:rPr>
          <w:rFonts w:eastAsia="Times New Roman" w:cs="Times New Roman"/>
          <w:sz w:val="24"/>
          <w:szCs w:val="24"/>
        </w:rPr>
      </w:pPr>
      <w:r>
        <w:rPr>
          <w:rFonts w:eastAsia="Times New Roman" w:cs="Times"/>
          <w:color w:val="000000"/>
          <w:sz w:val="24"/>
          <w:szCs w:val="24"/>
        </w:rPr>
        <w:t xml:space="preserve">A </w:t>
      </w:r>
      <w:r w:rsidRPr="000723ED">
        <w:rPr>
          <w:rFonts w:eastAsia="Times New Roman" w:cs="Times"/>
          <w:color w:val="000000"/>
          <w:sz w:val="24"/>
          <w:szCs w:val="24"/>
        </w:rPr>
        <w:t xml:space="preserve">98% </w:t>
      </w:r>
      <w:r>
        <w:rPr>
          <w:rFonts w:eastAsia="Times New Roman" w:cs="Times"/>
          <w:color w:val="000000"/>
          <w:sz w:val="24"/>
          <w:szCs w:val="24"/>
        </w:rPr>
        <w:t>overlap (92 species)</w:t>
      </w:r>
      <w:r w:rsidRPr="000723ED">
        <w:rPr>
          <w:rFonts w:eastAsia="Times New Roman" w:cs="Times"/>
          <w:color w:val="000000"/>
          <w:sz w:val="24"/>
          <w:szCs w:val="24"/>
        </w:rPr>
        <w:t xml:space="preserve"> </w:t>
      </w:r>
      <w:r>
        <w:rPr>
          <w:rFonts w:eastAsia="Times New Roman" w:cs="Times"/>
          <w:color w:val="000000"/>
          <w:sz w:val="24"/>
          <w:szCs w:val="24"/>
        </w:rPr>
        <w:t>in</w:t>
      </w:r>
      <w:r w:rsidRPr="000723ED">
        <w:rPr>
          <w:rFonts w:eastAsia="Times New Roman" w:cs="Times"/>
          <w:color w:val="000000"/>
          <w:sz w:val="24"/>
          <w:szCs w:val="24"/>
        </w:rPr>
        <w:t xml:space="preserve"> exploited species</w:t>
      </w:r>
      <w:r>
        <w:rPr>
          <w:rFonts w:eastAsia="Times New Roman" w:cs="Times"/>
          <w:color w:val="000000"/>
          <w:sz w:val="24"/>
          <w:szCs w:val="24"/>
        </w:rPr>
        <w:t xml:space="preserve"> is observed</w:t>
      </w:r>
      <w:r w:rsidRPr="000723ED">
        <w:rPr>
          <w:rFonts w:eastAsia="Times New Roman" w:cs="Times"/>
          <w:color w:val="000000"/>
          <w:sz w:val="24"/>
          <w:szCs w:val="24"/>
        </w:rPr>
        <w:t xml:space="preserve"> </w:t>
      </w:r>
      <w:r>
        <w:rPr>
          <w:rFonts w:eastAsia="Times New Roman" w:cs="Times"/>
          <w:color w:val="000000"/>
          <w:sz w:val="24"/>
          <w:szCs w:val="24"/>
        </w:rPr>
        <w:t xml:space="preserve">between </w:t>
      </w:r>
      <w:r w:rsidRPr="000723ED">
        <w:rPr>
          <w:rFonts w:eastAsia="Times New Roman" w:cs="Times"/>
          <w:color w:val="000000"/>
          <w:sz w:val="24"/>
          <w:szCs w:val="24"/>
        </w:rPr>
        <w:t xml:space="preserve">LSF and SSF in </w:t>
      </w:r>
      <w:r>
        <w:rPr>
          <w:rFonts w:eastAsia="Times New Roman" w:cs="Times"/>
          <w:color w:val="000000"/>
          <w:sz w:val="24"/>
          <w:szCs w:val="24"/>
        </w:rPr>
        <w:t>Mexico’s</w:t>
      </w:r>
      <w:r w:rsidRPr="000723ED">
        <w:rPr>
          <w:rFonts w:eastAsia="Times New Roman" w:cs="Times"/>
          <w:color w:val="000000"/>
          <w:sz w:val="24"/>
          <w:szCs w:val="24"/>
        </w:rPr>
        <w:t xml:space="preserve"> EEZ. LSF have 16 uniquely LSF species composing 6.5% of the total LSF catch, while SSF have 7 unique species to the SSF composing 0.56% of the total SSF catch.</w:t>
      </w:r>
      <w:r>
        <w:rPr>
          <w:rFonts w:eastAsia="Times New Roman" w:cs="Times"/>
          <w:color w:val="000000"/>
          <w:sz w:val="24"/>
          <w:szCs w:val="24"/>
        </w:rPr>
        <w:t xml:space="preserve"> Top </w:t>
      </w:r>
      <w:r w:rsidRPr="000723ED">
        <w:rPr>
          <w:rFonts w:eastAsia="Times New Roman" w:cs="Times"/>
          <w:color w:val="000000"/>
          <w:sz w:val="24"/>
          <w:szCs w:val="24"/>
        </w:rPr>
        <w:t>unique species to the SSF are Bigeye scad (</w:t>
      </w:r>
      <w:r w:rsidRPr="000723ED">
        <w:rPr>
          <w:rFonts w:eastAsia="Times New Roman" w:cs="Times"/>
          <w:i/>
          <w:iCs/>
          <w:color w:val="000000"/>
          <w:sz w:val="24"/>
          <w:szCs w:val="24"/>
        </w:rPr>
        <w:t>Selar crumenophthalmus</w:t>
      </w:r>
      <w:r w:rsidRPr="000723ED">
        <w:rPr>
          <w:rFonts w:eastAsia="Times New Roman" w:cs="Times"/>
          <w:color w:val="000000"/>
          <w:sz w:val="24"/>
          <w:szCs w:val="24"/>
        </w:rPr>
        <w:t>; 11.7% of catch), Giant Pacific octopus (</w:t>
      </w:r>
      <w:r w:rsidRPr="000723ED">
        <w:rPr>
          <w:rFonts w:eastAsia="Times New Roman" w:cs="Times"/>
          <w:i/>
          <w:iCs/>
          <w:color w:val="000000"/>
          <w:sz w:val="24"/>
          <w:szCs w:val="24"/>
        </w:rPr>
        <w:t>Enteroctopus dofleini</w:t>
      </w:r>
      <w:r w:rsidRPr="000723ED">
        <w:rPr>
          <w:rFonts w:eastAsia="Times New Roman" w:cs="Times"/>
          <w:color w:val="000000"/>
          <w:sz w:val="24"/>
          <w:szCs w:val="24"/>
        </w:rPr>
        <w:t>; 11.2% of catch) and Pacific calico scallop (</w:t>
      </w:r>
      <w:r w:rsidRPr="000723ED">
        <w:rPr>
          <w:rFonts w:eastAsia="Times New Roman" w:cs="Times"/>
          <w:i/>
          <w:iCs/>
          <w:color w:val="000000"/>
          <w:sz w:val="24"/>
          <w:szCs w:val="24"/>
        </w:rPr>
        <w:t>Argopecten ventricosus</w:t>
      </w:r>
      <w:r w:rsidRPr="000723ED">
        <w:rPr>
          <w:rFonts w:eastAsia="Times New Roman" w:cs="Times"/>
          <w:color w:val="000000"/>
          <w:sz w:val="24"/>
          <w:szCs w:val="24"/>
        </w:rPr>
        <w:t>; 0.0693% of catch) and top unique species to LSF are Inshore sand perch (</w:t>
      </w:r>
      <w:r w:rsidRPr="000723ED">
        <w:rPr>
          <w:rFonts w:eastAsia="Times New Roman" w:cs="Times"/>
          <w:i/>
          <w:iCs/>
          <w:color w:val="000000"/>
          <w:sz w:val="24"/>
          <w:szCs w:val="24"/>
        </w:rPr>
        <w:t>Diplectrum pacificum</w:t>
      </w:r>
      <w:r w:rsidRPr="000723ED">
        <w:rPr>
          <w:rFonts w:eastAsia="Times New Roman" w:cs="Times"/>
          <w:color w:val="000000"/>
          <w:sz w:val="24"/>
          <w:szCs w:val="24"/>
        </w:rPr>
        <w:t>; 4.74%), Shorthead lizardfish (</w:t>
      </w:r>
      <w:r w:rsidRPr="000723ED">
        <w:rPr>
          <w:rFonts w:eastAsia="Times New Roman" w:cs="Times"/>
          <w:i/>
          <w:iCs/>
          <w:color w:val="000000"/>
          <w:sz w:val="24"/>
          <w:szCs w:val="24"/>
        </w:rPr>
        <w:t>Synodus scituliceps</w:t>
      </w:r>
      <w:r w:rsidRPr="000723ED">
        <w:rPr>
          <w:rFonts w:eastAsia="Times New Roman" w:cs="Times"/>
          <w:color w:val="000000"/>
          <w:sz w:val="24"/>
          <w:szCs w:val="24"/>
        </w:rPr>
        <w:t>; 1.14%) and Longnose skate (</w:t>
      </w:r>
      <w:r w:rsidRPr="000723ED">
        <w:rPr>
          <w:rFonts w:eastAsia="Times New Roman" w:cs="Times"/>
          <w:i/>
          <w:iCs/>
          <w:color w:val="000000"/>
          <w:sz w:val="24"/>
          <w:szCs w:val="24"/>
        </w:rPr>
        <w:t>Raja rhina</w:t>
      </w:r>
      <w:r w:rsidRPr="000723ED">
        <w:rPr>
          <w:rFonts w:eastAsia="Times New Roman" w:cs="Times"/>
          <w:color w:val="000000"/>
          <w:sz w:val="24"/>
          <w:szCs w:val="24"/>
        </w:rPr>
        <w:t>; 0.83%).</w:t>
      </w:r>
    </w:p>
    <w:p w14:paraId="249C9D44" w14:textId="0F67D8B7" w:rsidR="000723ED" w:rsidRDefault="000723ED" w:rsidP="000723ED">
      <w:pPr>
        <w:spacing w:after="0" w:line="240" w:lineRule="auto"/>
        <w:rPr>
          <w:rFonts w:eastAsia="Times New Roman" w:cs="Times New Roman"/>
          <w:sz w:val="24"/>
          <w:szCs w:val="24"/>
        </w:rPr>
      </w:pPr>
    </w:p>
    <w:p w14:paraId="1DF194BD" w14:textId="77777777" w:rsidR="0004441E" w:rsidRPr="000723ED" w:rsidRDefault="0004441E" w:rsidP="000723ED">
      <w:pPr>
        <w:spacing w:after="0" w:line="240" w:lineRule="auto"/>
        <w:rPr>
          <w:rFonts w:eastAsia="Times New Roman" w:cs="Times New Roman"/>
          <w:sz w:val="24"/>
          <w:szCs w:val="24"/>
        </w:rPr>
      </w:pPr>
    </w:p>
    <w:p w14:paraId="274A0169" w14:textId="77777777" w:rsidR="000723ED" w:rsidRPr="000723ED" w:rsidRDefault="000723ED" w:rsidP="000723ED">
      <w:pPr>
        <w:spacing w:after="0" w:line="240" w:lineRule="auto"/>
        <w:rPr>
          <w:rFonts w:eastAsia="Times New Roman" w:cs="Times New Roman"/>
          <w:sz w:val="24"/>
          <w:szCs w:val="24"/>
        </w:rPr>
      </w:pPr>
      <w:r w:rsidRPr="000723ED">
        <w:rPr>
          <w:rFonts w:eastAsia="Times New Roman" w:cs="Times"/>
          <w:color w:val="000000"/>
          <w:sz w:val="24"/>
          <w:szCs w:val="24"/>
          <w:u w:val="single"/>
        </w:rPr>
        <w:t>Changes in catch potential by RCP scenario</w:t>
      </w:r>
    </w:p>
    <w:p w14:paraId="7B51643E" w14:textId="037C1BC4" w:rsidR="000723ED" w:rsidRPr="0004441E" w:rsidRDefault="0004441E" w:rsidP="0004441E">
      <w:pPr>
        <w:spacing w:after="0" w:line="240" w:lineRule="auto"/>
        <w:rPr>
          <w:rFonts w:eastAsia="Times New Roman" w:cs="Times New Roman"/>
          <w:sz w:val="24"/>
          <w:szCs w:val="24"/>
        </w:rPr>
      </w:pPr>
      <w:r>
        <w:rPr>
          <w:rFonts w:eastAsia="Times New Roman" w:cs="Times"/>
          <w:color w:val="000000"/>
          <w:sz w:val="24"/>
          <w:szCs w:val="24"/>
        </w:rPr>
        <w:t>On a regional level, comparisons between RCP scenarios in both LSF and SSF suggest that</w:t>
      </w:r>
      <w:r w:rsidR="000723ED" w:rsidRPr="000723ED">
        <w:rPr>
          <w:rFonts w:eastAsia="Times New Roman" w:cs="Times"/>
          <w:color w:val="000000"/>
          <w:sz w:val="24"/>
          <w:szCs w:val="24"/>
        </w:rPr>
        <w:t xml:space="preserve"> RCP 8.5 experiences a greater degree of </w:t>
      </w:r>
      <w:r w:rsidR="000723ED" w:rsidRPr="00984E91">
        <w:rPr>
          <w:rFonts w:eastAsia="Times New Roman" w:cs="Times"/>
          <w:color w:val="000000"/>
          <w:sz w:val="24"/>
          <w:szCs w:val="24"/>
        </w:rPr>
        <w:t>change (27% change = -11% to +16% change) while RCP 2.6 results in less variability in effects (9% change = -7% to +2% change).</w:t>
      </w:r>
      <w:r>
        <w:rPr>
          <w:rFonts w:eastAsia="Times New Roman" w:cs="Times New Roman"/>
          <w:sz w:val="24"/>
          <w:szCs w:val="24"/>
        </w:rPr>
        <w:t xml:space="preserve"> </w:t>
      </w:r>
      <w:r>
        <w:rPr>
          <w:shd w:val="clear" w:color="auto" w:fill="FFFF00"/>
        </w:rPr>
        <w:t>Furthermore, a</w:t>
      </w:r>
      <w:r w:rsidR="000723ED" w:rsidRPr="00984E91">
        <w:rPr>
          <w:shd w:val="clear" w:color="auto" w:fill="FFFF00"/>
        </w:rPr>
        <w:t>nalysis on an annual basis reveals that while RCP 2.6 show overall increases in catch potential at the beginning of the time period (2000-2030/2070), ultimately RCP 8.5 produces greater positive percentage changes towards the end of the time period (2030/2070-2089)</w:t>
      </w:r>
      <w:r>
        <w:rPr>
          <w:shd w:val="clear" w:color="auto" w:fill="FFFF00"/>
        </w:rPr>
        <w:t xml:space="preserve"> (Figure </w:t>
      </w:r>
      <w:r w:rsidR="00F137A7">
        <w:rPr>
          <w:shd w:val="clear" w:color="auto" w:fill="FFFF00"/>
        </w:rPr>
        <w:t>17</w:t>
      </w:r>
      <w:r>
        <w:rPr>
          <w:shd w:val="clear" w:color="auto" w:fill="FFFF00"/>
        </w:rPr>
        <w:t>)</w:t>
      </w:r>
      <w:r w:rsidR="000723ED" w:rsidRPr="00984E91">
        <w:rPr>
          <w:shd w:val="clear" w:color="auto" w:fill="FFFF00"/>
        </w:rPr>
        <w:t>.</w:t>
      </w:r>
    </w:p>
    <w:p w14:paraId="7C7F9907" w14:textId="77777777" w:rsidR="009D2D0D" w:rsidRPr="00984E91" w:rsidRDefault="009D2D0D" w:rsidP="000723ED">
      <w:pPr>
        <w:spacing w:after="0" w:line="240" w:lineRule="auto"/>
        <w:rPr>
          <w:rFonts w:eastAsia="Times New Roman" w:cs="Times"/>
          <w:color w:val="000000"/>
          <w:sz w:val="24"/>
          <w:szCs w:val="24"/>
          <w:shd w:val="clear" w:color="auto" w:fill="FFFF00"/>
        </w:rPr>
      </w:pPr>
    </w:p>
    <w:p w14:paraId="461EA125" w14:textId="77777777" w:rsidR="009D2D0D" w:rsidRPr="00984E91" w:rsidRDefault="009D2D0D" w:rsidP="000723ED">
      <w:pPr>
        <w:spacing w:after="0" w:line="240" w:lineRule="auto"/>
        <w:rPr>
          <w:rFonts w:eastAsia="Times New Roman" w:cs="Times"/>
          <w:color w:val="000000"/>
          <w:sz w:val="24"/>
          <w:szCs w:val="24"/>
          <w:shd w:val="clear" w:color="auto" w:fill="FFFF00"/>
        </w:rPr>
      </w:pPr>
      <w:r w:rsidRPr="00984E91">
        <w:rPr>
          <w:rFonts w:eastAsia="Times New Roman" w:cs="Times"/>
          <w:noProof/>
          <w:color w:val="000000"/>
          <w:sz w:val="24"/>
          <w:szCs w:val="24"/>
          <w:shd w:val="clear" w:color="auto" w:fill="FFFF00"/>
        </w:rPr>
        <w:lastRenderedPageBreak/>
        <w:drawing>
          <wp:inline distT="0" distB="0" distL="0" distR="0" wp14:anchorId="46A7F6A8" wp14:editId="34AE71FC">
            <wp:extent cx="2735249" cy="1822284"/>
            <wp:effectExtent l="0" t="0" r="8255" b="6985"/>
            <wp:docPr id="38" name="Picture 38" descr="C:\Users\angmel\Documents\MSc-small-scale-fisheries\catch_analysis\figures\SSF_PNA_catchamt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gmel\Documents\MSc-small-scale-fisheries\catch_analysis\figures\SSF_PNA_catchamt_timeserie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7354" cy="1850335"/>
                    </a:xfrm>
                    <a:prstGeom prst="rect">
                      <a:avLst/>
                    </a:prstGeom>
                    <a:noFill/>
                    <a:ln>
                      <a:noFill/>
                    </a:ln>
                  </pic:spPr>
                </pic:pic>
              </a:graphicData>
            </a:graphic>
          </wp:inline>
        </w:drawing>
      </w:r>
      <w:r w:rsidRPr="00984E91">
        <w:rPr>
          <w:rFonts w:eastAsia="Times New Roman" w:cs="Times"/>
          <w:noProof/>
          <w:color w:val="000000"/>
          <w:sz w:val="24"/>
          <w:szCs w:val="24"/>
          <w:shd w:val="clear" w:color="auto" w:fill="FFFF00"/>
        </w:rPr>
        <w:drawing>
          <wp:inline distT="0" distB="0" distL="0" distR="0" wp14:anchorId="23579A0E" wp14:editId="72BDC5D4">
            <wp:extent cx="2654979" cy="1768806"/>
            <wp:effectExtent l="0" t="0" r="0" b="3175"/>
            <wp:docPr id="39" name="Picture 39" descr="C:\Users\angmel\Documents\MSc-small-scale-fisheries\catch_analysis\figures\LSF_PNA_perchange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gmel\Documents\MSc-small-scale-fisheries\catch_analysis\figures\LSF_PNA_perchange_timeseri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02094" cy="1800195"/>
                    </a:xfrm>
                    <a:prstGeom prst="rect">
                      <a:avLst/>
                    </a:prstGeom>
                    <a:noFill/>
                    <a:ln>
                      <a:noFill/>
                    </a:ln>
                  </pic:spPr>
                </pic:pic>
              </a:graphicData>
            </a:graphic>
          </wp:inline>
        </w:drawing>
      </w:r>
    </w:p>
    <w:p w14:paraId="2018EF2C" w14:textId="788A7CA5" w:rsidR="00984E91" w:rsidRPr="00984E91" w:rsidRDefault="00984E91" w:rsidP="000723ED">
      <w:pPr>
        <w:spacing w:after="0" w:line="240" w:lineRule="auto"/>
        <w:rPr>
          <w:rFonts w:eastAsia="Times New Roman" w:cs="Times"/>
          <w:color w:val="000000"/>
          <w:sz w:val="24"/>
          <w:szCs w:val="24"/>
          <w:shd w:val="clear" w:color="auto" w:fill="FFFF00"/>
        </w:rPr>
      </w:pPr>
      <w:r w:rsidRPr="00984E91">
        <w:rPr>
          <w:rFonts w:eastAsia="Times New Roman" w:cs="Times"/>
          <w:color w:val="000000"/>
          <w:sz w:val="24"/>
          <w:szCs w:val="24"/>
          <w:shd w:val="clear" w:color="auto" w:fill="FFFF00"/>
        </w:rPr>
        <w:t xml:space="preserve">Figure </w:t>
      </w:r>
      <w:r w:rsidR="00F137A7">
        <w:rPr>
          <w:rFonts w:eastAsia="Times New Roman" w:cs="Times"/>
          <w:color w:val="000000"/>
          <w:sz w:val="24"/>
          <w:szCs w:val="24"/>
          <w:shd w:val="clear" w:color="auto" w:fill="FFFF00"/>
        </w:rPr>
        <w:t>17</w:t>
      </w:r>
      <w:r w:rsidRPr="00984E91">
        <w:rPr>
          <w:rFonts w:eastAsia="Times New Roman" w:cs="Times"/>
          <w:color w:val="000000"/>
          <w:sz w:val="24"/>
          <w:szCs w:val="24"/>
          <w:shd w:val="clear" w:color="auto" w:fill="FFFF00"/>
        </w:rPr>
        <w:t>. Time series plot illustrating changes (%) in catch potential relative to 2000 for PNA region under low (RCP 2.6) and high (RCP 8.5) climate change scenario under two earth system models (GFDL and IPSL) for (a) small-scale fisheries and (b) large-scale fisheries.</w:t>
      </w:r>
    </w:p>
    <w:p w14:paraId="779C1F95" w14:textId="77777777" w:rsidR="00F50AD3" w:rsidRPr="00984E91" w:rsidRDefault="00F50AD3" w:rsidP="000723ED">
      <w:pPr>
        <w:spacing w:after="0" w:line="240" w:lineRule="auto"/>
        <w:rPr>
          <w:rFonts w:eastAsia="Times New Roman" w:cs="Times New Roman"/>
          <w:sz w:val="24"/>
          <w:szCs w:val="24"/>
        </w:rPr>
      </w:pPr>
    </w:p>
    <w:p w14:paraId="3B74849A" w14:textId="77777777" w:rsidR="000723ED" w:rsidRPr="00984E91" w:rsidRDefault="000723ED" w:rsidP="000723ED">
      <w:pPr>
        <w:spacing w:after="0" w:line="240" w:lineRule="auto"/>
        <w:rPr>
          <w:rFonts w:eastAsia="Times New Roman" w:cs="Times New Roman"/>
          <w:sz w:val="24"/>
          <w:szCs w:val="24"/>
        </w:rPr>
      </w:pPr>
      <w:r w:rsidRPr="00984E91">
        <w:rPr>
          <w:rFonts w:eastAsia="Times New Roman" w:cs="Times"/>
          <w:color w:val="000000"/>
          <w:sz w:val="24"/>
          <w:szCs w:val="24"/>
          <w:u w:val="single"/>
        </w:rPr>
        <w:t>Changes in catch potential by latitude</w:t>
      </w:r>
    </w:p>
    <w:p w14:paraId="000FC9F6" w14:textId="3E317C76" w:rsidR="000723ED" w:rsidRPr="009D2D0D" w:rsidRDefault="000723ED" w:rsidP="000723ED">
      <w:pPr>
        <w:spacing w:after="0" w:line="240" w:lineRule="auto"/>
        <w:rPr>
          <w:rFonts w:eastAsia="Times New Roman" w:cs="Times New Roman"/>
          <w:sz w:val="24"/>
          <w:szCs w:val="24"/>
        </w:rPr>
      </w:pPr>
      <w:r w:rsidRPr="00984E91">
        <w:rPr>
          <w:rFonts w:eastAsia="Times New Roman" w:cs="Times"/>
          <w:color w:val="000000"/>
          <w:sz w:val="24"/>
          <w:szCs w:val="24"/>
        </w:rPr>
        <w:t>There is a strong positive</w:t>
      </w:r>
      <w:r w:rsidRPr="009D2D0D">
        <w:rPr>
          <w:rFonts w:eastAsia="Times New Roman" w:cs="Times"/>
          <w:color w:val="000000"/>
          <w:sz w:val="24"/>
          <w:szCs w:val="24"/>
        </w:rPr>
        <w:t xml:space="preserve"> correlation between catch potential and latitudes for both SSF and LSF in the high emission scenario, RCP 8.5. The relationship is less apparent in the low emission scenario of RCP 2.6 (Figure </w:t>
      </w:r>
      <w:r w:rsidR="00F137A7">
        <w:rPr>
          <w:rFonts w:eastAsia="Times New Roman" w:cs="Times"/>
          <w:color w:val="000000"/>
          <w:sz w:val="24"/>
          <w:szCs w:val="24"/>
        </w:rPr>
        <w:t>18</w:t>
      </w:r>
      <w:r w:rsidRPr="009D2D0D">
        <w:rPr>
          <w:rFonts w:eastAsia="Times New Roman" w:cs="Times"/>
          <w:color w:val="000000"/>
          <w:sz w:val="24"/>
          <w:szCs w:val="24"/>
        </w:rPr>
        <w:t xml:space="preserve">). </w:t>
      </w:r>
    </w:p>
    <w:p w14:paraId="78C396D0" w14:textId="77777777" w:rsidR="000723ED" w:rsidRDefault="000723ED" w:rsidP="000723ED">
      <w:pPr>
        <w:numPr>
          <w:ilvl w:val="0"/>
          <w:numId w:val="1"/>
        </w:numPr>
        <w:spacing w:after="0" w:line="240" w:lineRule="auto"/>
        <w:textAlignment w:val="baseline"/>
        <w:rPr>
          <w:rFonts w:eastAsia="Times New Roman" w:cs="Times"/>
          <w:color w:val="000000"/>
          <w:sz w:val="24"/>
          <w:szCs w:val="24"/>
        </w:rPr>
      </w:pPr>
      <w:r w:rsidRPr="009D2D0D">
        <w:rPr>
          <w:rFonts w:eastAsia="Times New Roman" w:cs="Times"/>
          <w:color w:val="000000"/>
          <w:sz w:val="24"/>
          <w:szCs w:val="24"/>
        </w:rPr>
        <w:t>Changes in lat of top exploited spp (in</w:t>
      </w:r>
      <w:r w:rsidRPr="000723ED">
        <w:rPr>
          <w:rFonts w:eastAsia="Times New Roman" w:cs="Times"/>
          <w:color w:val="000000"/>
          <w:sz w:val="24"/>
          <w:szCs w:val="24"/>
        </w:rPr>
        <w:t xml:space="preserve"> species distr section)</w:t>
      </w:r>
    </w:p>
    <w:p w14:paraId="027DAF77" w14:textId="77777777" w:rsidR="00270895" w:rsidRDefault="00270895" w:rsidP="00270895">
      <w:pPr>
        <w:spacing w:after="0" w:line="240" w:lineRule="auto"/>
        <w:textAlignment w:val="baseline"/>
        <w:rPr>
          <w:rFonts w:eastAsia="Times New Roman" w:cs="Times"/>
          <w:color w:val="000000"/>
          <w:sz w:val="24"/>
          <w:szCs w:val="24"/>
        </w:rPr>
      </w:pPr>
      <w:r>
        <w:rPr>
          <w:rFonts w:eastAsia="Times New Roman" w:cs="Times"/>
          <w:noProof/>
          <w:color w:val="000000"/>
          <w:sz w:val="24"/>
          <w:szCs w:val="24"/>
        </w:rPr>
        <w:drawing>
          <wp:inline distT="0" distB="0" distL="0" distR="0" wp14:anchorId="424AE9D4" wp14:editId="4EF94221">
            <wp:extent cx="2908685" cy="1923576"/>
            <wp:effectExtent l="0" t="0" r="6350" b="635"/>
            <wp:docPr id="23" name="Picture 23" descr="C:\Users\angmel\Documents\MSc-small-scale-fisheries\REPORT\lat_ssf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gmel\Documents\MSc-small-scale-fisheries\REPORT\lat_ssf_2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48626" cy="1949990"/>
                    </a:xfrm>
                    <a:prstGeom prst="rect">
                      <a:avLst/>
                    </a:prstGeom>
                    <a:noFill/>
                    <a:ln>
                      <a:noFill/>
                    </a:ln>
                  </pic:spPr>
                </pic:pic>
              </a:graphicData>
            </a:graphic>
          </wp:inline>
        </w:drawing>
      </w:r>
      <w:r>
        <w:rPr>
          <w:rFonts w:eastAsia="Times New Roman" w:cs="Times"/>
          <w:noProof/>
          <w:color w:val="000000"/>
          <w:sz w:val="24"/>
          <w:szCs w:val="24"/>
        </w:rPr>
        <w:drawing>
          <wp:inline distT="0" distB="0" distL="0" distR="0" wp14:anchorId="4B6ADD34" wp14:editId="5DB4FF56">
            <wp:extent cx="2908300" cy="1923321"/>
            <wp:effectExtent l="0" t="0" r="6350" b="1270"/>
            <wp:docPr id="24" name="Picture 24" descr="C:\Users\angmel\Documents\MSc-small-scale-fisheries\REPORT\lat_ssf_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gmel\Documents\MSc-small-scale-fisheries\REPORT\lat_ssf_8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5339" cy="1947816"/>
                    </a:xfrm>
                    <a:prstGeom prst="rect">
                      <a:avLst/>
                    </a:prstGeom>
                    <a:noFill/>
                    <a:ln>
                      <a:noFill/>
                    </a:ln>
                  </pic:spPr>
                </pic:pic>
              </a:graphicData>
            </a:graphic>
          </wp:inline>
        </w:drawing>
      </w:r>
    </w:p>
    <w:p w14:paraId="2AC119C2" w14:textId="77777777" w:rsidR="00270895" w:rsidRDefault="00270895" w:rsidP="00270895">
      <w:pPr>
        <w:spacing w:after="0" w:line="240" w:lineRule="auto"/>
        <w:textAlignment w:val="baseline"/>
        <w:rPr>
          <w:rFonts w:eastAsia="Times New Roman" w:cs="Times"/>
          <w:color w:val="000000"/>
          <w:sz w:val="24"/>
          <w:szCs w:val="24"/>
        </w:rPr>
      </w:pPr>
      <w:r>
        <w:rPr>
          <w:rFonts w:eastAsia="Times New Roman" w:cs="Times"/>
          <w:noProof/>
          <w:color w:val="000000"/>
          <w:sz w:val="24"/>
          <w:szCs w:val="24"/>
        </w:rPr>
        <w:drawing>
          <wp:inline distT="0" distB="0" distL="0" distR="0" wp14:anchorId="03B47238" wp14:editId="3C8E7801">
            <wp:extent cx="2918129" cy="1929820"/>
            <wp:effectExtent l="0" t="0" r="0" b="0"/>
            <wp:docPr id="25" name="Picture 25" descr="C:\Users\angmel\Documents\MSc-small-scale-fisheries\REPORT\lat_lsf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gmel\Documents\MSc-small-scale-fisheries\REPORT\lat_lsf_2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3303" cy="1953081"/>
                    </a:xfrm>
                    <a:prstGeom prst="rect">
                      <a:avLst/>
                    </a:prstGeom>
                    <a:noFill/>
                    <a:ln>
                      <a:noFill/>
                    </a:ln>
                  </pic:spPr>
                </pic:pic>
              </a:graphicData>
            </a:graphic>
          </wp:inline>
        </w:drawing>
      </w:r>
      <w:r>
        <w:rPr>
          <w:rFonts w:eastAsia="Times New Roman" w:cs="Times"/>
          <w:noProof/>
          <w:color w:val="000000"/>
          <w:sz w:val="24"/>
          <w:szCs w:val="24"/>
        </w:rPr>
        <w:drawing>
          <wp:inline distT="0" distB="0" distL="0" distR="0" wp14:anchorId="409E97E7" wp14:editId="1F365515">
            <wp:extent cx="2908300" cy="1923321"/>
            <wp:effectExtent l="0" t="0" r="6350" b="1270"/>
            <wp:docPr id="26" name="Picture 26" descr="C:\Users\angmel\Documents\MSc-small-scale-fisheries\REPORT\lat_lsf_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gmel\Documents\MSc-small-scale-fisheries\REPORT\lat_lsf_8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4898" cy="1947524"/>
                    </a:xfrm>
                    <a:prstGeom prst="rect">
                      <a:avLst/>
                    </a:prstGeom>
                    <a:noFill/>
                    <a:ln>
                      <a:noFill/>
                    </a:ln>
                  </pic:spPr>
                </pic:pic>
              </a:graphicData>
            </a:graphic>
          </wp:inline>
        </w:drawing>
      </w:r>
    </w:p>
    <w:p w14:paraId="4D0603CA" w14:textId="416CCF5E" w:rsidR="000723ED" w:rsidRDefault="00270895" w:rsidP="00270895">
      <w:pPr>
        <w:spacing w:after="0" w:line="240" w:lineRule="auto"/>
        <w:textAlignment w:val="baseline"/>
        <w:rPr>
          <w:rFonts w:eastAsia="Times New Roman" w:cs="Times"/>
          <w:color w:val="000000"/>
          <w:sz w:val="24"/>
          <w:szCs w:val="24"/>
        </w:rPr>
      </w:pPr>
      <w:r>
        <w:rPr>
          <w:rFonts w:eastAsia="Times New Roman" w:cs="Times"/>
          <w:color w:val="000000"/>
          <w:sz w:val="24"/>
          <w:szCs w:val="24"/>
        </w:rPr>
        <w:t xml:space="preserve">Figure </w:t>
      </w:r>
      <w:r w:rsidR="00F137A7">
        <w:rPr>
          <w:rFonts w:eastAsia="Times New Roman" w:cs="Times"/>
          <w:color w:val="000000"/>
          <w:sz w:val="24"/>
          <w:szCs w:val="24"/>
        </w:rPr>
        <w:t>18</w:t>
      </w:r>
      <w:r>
        <w:rPr>
          <w:rFonts w:eastAsia="Times New Roman" w:cs="Times"/>
          <w:color w:val="000000"/>
          <w:sz w:val="24"/>
          <w:szCs w:val="24"/>
        </w:rPr>
        <w:t xml:space="preserve">. Relationship between changes in catch potential (%) in PNA between 2087 and 2000 and latitudes for (a) small-scale fisheries under low (RCP 2.6) emission scenario, (b) small-scale fisheries under high (RCP 8.5) emission scenario, (c) large-scale fisheries under low (RCP 2.6) emission scenario, (d) large-scale fisheries under high (RCP 8.5) emission scenario. High </w:t>
      </w:r>
      <w:r>
        <w:rPr>
          <w:rFonts w:eastAsia="Times New Roman" w:cs="Times"/>
          <w:color w:val="000000"/>
          <w:sz w:val="24"/>
          <w:szCs w:val="24"/>
        </w:rPr>
        <w:lastRenderedPageBreak/>
        <w:t>emission scenario exhibiting a positive correlation while low emission scenario has variable effects.</w:t>
      </w:r>
    </w:p>
    <w:p w14:paraId="2EE664DB" w14:textId="77777777" w:rsidR="000723ED" w:rsidRPr="000723ED" w:rsidRDefault="000723ED" w:rsidP="000723ED">
      <w:pPr>
        <w:spacing w:after="0" w:line="240" w:lineRule="auto"/>
        <w:rPr>
          <w:rFonts w:eastAsia="Times New Roman" w:cs="Times New Roman"/>
          <w:sz w:val="24"/>
          <w:szCs w:val="24"/>
        </w:rPr>
      </w:pPr>
    </w:p>
    <w:p w14:paraId="64BD93E4" w14:textId="77777777" w:rsidR="000723ED" w:rsidRPr="00F137A7" w:rsidRDefault="000723ED" w:rsidP="000723ED">
      <w:pPr>
        <w:spacing w:after="0" w:line="240" w:lineRule="auto"/>
        <w:rPr>
          <w:rFonts w:eastAsia="Times New Roman" w:cs="Times New Roman"/>
          <w:sz w:val="24"/>
          <w:szCs w:val="24"/>
          <w:highlight w:val="yellow"/>
        </w:rPr>
      </w:pPr>
      <w:r w:rsidRPr="00F137A7">
        <w:rPr>
          <w:rFonts w:eastAsia="Times New Roman" w:cs="Times"/>
          <w:color w:val="000000"/>
          <w:sz w:val="24"/>
          <w:szCs w:val="24"/>
          <w:highlight w:val="yellow"/>
          <w:u w:val="single"/>
        </w:rPr>
        <w:t>Changes in catch potential by Earth System Model</w:t>
      </w:r>
    </w:p>
    <w:p w14:paraId="57DF70E9" w14:textId="75584659" w:rsidR="000723ED" w:rsidRPr="000723ED" w:rsidRDefault="000723ED" w:rsidP="000723ED">
      <w:pPr>
        <w:spacing w:after="0" w:line="240" w:lineRule="auto"/>
        <w:rPr>
          <w:rFonts w:eastAsia="Times New Roman" w:cs="Times New Roman"/>
          <w:sz w:val="24"/>
          <w:szCs w:val="24"/>
        </w:rPr>
      </w:pPr>
      <w:r w:rsidRPr="00F137A7">
        <w:rPr>
          <w:rFonts w:eastAsia="Times New Roman" w:cs="Times"/>
          <w:color w:val="000000"/>
          <w:sz w:val="24"/>
          <w:szCs w:val="24"/>
          <w:highlight w:val="yellow"/>
        </w:rPr>
        <w:t>IPSL tend to yield catch potentials on the lower end/more negative while GFDL produced results with higher magnitude of catch potential</w:t>
      </w:r>
      <w:r w:rsidR="0004441E" w:rsidRPr="00F137A7">
        <w:rPr>
          <w:rFonts w:eastAsia="Times New Roman" w:cs="Times"/>
          <w:color w:val="000000"/>
          <w:sz w:val="24"/>
          <w:szCs w:val="24"/>
          <w:highlight w:val="yellow"/>
        </w:rPr>
        <w:t xml:space="preserve"> (Figure </w:t>
      </w:r>
      <w:r w:rsidR="00F137A7" w:rsidRPr="00F137A7">
        <w:rPr>
          <w:rFonts w:eastAsia="Times New Roman" w:cs="Times"/>
          <w:color w:val="000000"/>
          <w:sz w:val="24"/>
          <w:szCs w:val="24"/>
          <w:highlight w:val="yellow"/>
        </w:rPr>
        <w:t>19</w:t>
      </w:r>
      <w:r w:rsidR="0004441E" w:rsidRPr="00F137A7">
        <w:rPr>
          <w:rFonts w:eastAsia="Times New Roman" w:cs="Times"/>
          <w:color w:val="000000"/>
          <w:sz w:val="24"/>
          <w:szCs w:val="24"/>
          <w:highlight w:val="yellow"/>
        </w:rPr>
        <w:t>)</w:t>
      </w:r>
      <w:r w:rsidRPr="00F137A7">
        <w:rPr>
          <w:rFonts w:eastAsia="Times New Roman" w:cs="Times"/>
          <w:color w:val="000000"/>
          <w:sz w:val="24"/>
          <w:szCs w:val="24"/>
          <w:highlight w:val="yellow"/>
        </w:rPr>
        <w:t>.</w:t>
      </w:r>
    </w:p>
    <w:p w14:paraId="31FB87BE" w14:textId="77777777" w:rsidR="000723ED" w:rsidRPr="000723ED" w:rsidRDefault="000723ED" w:rsidP="000723ED">
      <w:pPr>
        <w:spacing w:after="0" w:line="240" w:lineRule="auto"/>
        <w:rPr>
          <w:rFonts w:eastAsia="Times New Roman" w:cs="Times New Roman"/>
          <w:sz w:val="24"/>
          <w:szCs w:val="24"/>
        </w:rPr>
      </w:pPr>
    </w:p>
    <w:p w14:paraId="1993497C" w14:textId="20C69F95" w:rsidR="000723ED" w:rsidRDefault="000723ED" w:rsidP="000723ED">
      <w:pPr>
        <w:spacing w:after="0" w:line="240" w:lineRule="auto"/>
        <w:rPr>
          <w:rFonts w:eastAsia="Times New Roman" w:cs="Times"/>
          <w:color w:val="000000"/>
          <w:sz w:val="24"/>
          <w:szCs w:val="24"/>
        </w:rPr>
      </w:pPr>
      <w:r w:rsidRPr="000723ED">
        <w:rPr>
          <w:rFonts w:eastAsia="Times New Roman" w:cs="Times"/>
          <w:color w:val="000000"/>
          <w:sz w:val="24"/>
          <w:szCs w:val="24"/>
        </w:rPr>
        <w:t>2.3.2 Impacts to species richness and diversity</w:t>
      </w:r>
    </w:p>
    <w:p w14:paraId="7EE4EC18" w14:textId="77777777" w:rsidR="00A82066" w:rsidRDefault="00A82066" w:rsidP="000723ED">
      <w:pPr>
        <w:spacing w:after="0" w:line="240" w:lineRule="auto"/>
        <w:rPr>
          <w:rFonts w:eastAsia="Times New Roman" w:cs="Times"/>
          <w:color w:val="000000"/>
          <w:sz w:val="24"/>
          <w:szCs w:val="24"/>
        </w:rPr>
      </w:pPr>
    </w:p>
    <w:p w14:paraId="4E172335" w14:textId="2F42542C" w:rsidR="00C84572" w:rsidRDefault="00A82066" w:rsidP="00A82066">
      <w:pPr>
        <w:rPr>
          <w:rFonts w:eastAsia="Times New Roman" w:cs="Times"/>
          <w:color w:val="000000"/>
          <w:sz w:val="24"/>
          <w:szCs w:val="24"/>
        </w:rPr>
      </w:pPr>
      <w:r>
        <w:rPr>
          <w:rFonts w:eastAsia="Times New Roman" w:cs="Times"/>
          <w:color w:val="000000"/>
          <w:sz w:val="24"/>
          <w:szCs w:val="24"/>
        </w:rPr>
        <w:t>PNA</w:t>
      </w:r>
    </w:p>
    <w:p w14:paraId="23A306C2" w14:textId="00276DF7" w:rsidR="00271D16" w:rsidRDefault="0007388E" w:rsidP="000723ED">
      <w:pPr>
        <w:spacing w:after="0" w:line="240" w:lineRule="auto"/>
        <w:rPr>
          <w:rFonts w:eastAsia="Times New Roman" w:cs="Times"/>
          <w:color w:val="000000"/>
          <w:sz w:val="24"/>
          <w:szCs w:val="24"/>
        </w:rPr>
      </w:pPr>
      <w:r>
        <w:rPr>
          <w:rFonts w:eastAsia="Times New Roman" w:cs="Times"/>
          <w:color w:val="000000"/>
          <w:sz w:val="24"/>
          <w:szCs w:val="24"/>
        </w:rPr>
        <w:t xml:space="preserve">Overall, </w:t>
      </w:r>
      <w:r w:rsidR="00C84572">
        <w:rPr>
          <w:rFonts w:eastAsia="Times New Roman" w:cs="Times"/>
          <w:color w:val="000000"/>
          <w:sz w:val="24"/>
          <w:szCs w:val="24"/>
        </w:rPr>
        <w:t>the comparison of</w:t>
      </w:r>
      <w:r>
        <w:rPr>
          <w:rFonts w:eastAsia="Times New Roman" w:cs="Times"/>
          <w:color w:val="000000"/>
          <w:sz w:val="24"/>
          <w:szCs w:val="24"/>
        </w:rPr>
        <w:t xml:space="preserve"> 2087 to 2000, reveals that there is a projected decline in </w:t>
      </w:r>
      <w:r w:rsidR="00271D16">
        <w:rPr>
          <w:rFonts w:eastAsia="Times New Roman" w:cs="Times"/>
          <w:color w:val="000000"/>
          <w:sz w:val="24"/>
          <w:szCs w:val="24"/>
        </w:rPr>
        <w:t xml:space="preserve">species richness </w:t>
      </w:r>
      <w:r w:rsidR="00C84572">
        <w:rPr>
          <w:rFonts w:eastAsia="Times New Roman" w:cs="Times"/>
          <w:color w:val="000000"/>
          <w:sz w:val="24"/>
          <w:szCs w:val="24"/>
        </w:rPr>
        <w:t>across the PNA region</w:t>
      </w:r>
      <w:r w:rsidR="00F137A7">
        <w:rPr>
          <w:rFonts w:eastAsia="Times New Roman" w:cs="Times"/>
          <w:color w:val="000000"/>
          <w:sz w:val="24"/>
          <w:szCs w:val="24"/>
        </w:rPr>
        <w:t xml:space="preserve"> (Figure 20)</w:t>
      </w:r>
      <w:r w:rsidR="00C84572">
        <w:rPr>
          <w:rFonts w:eastAsia="Times New Roman" w:cs="Times"/>
          <w:color w:val="000000"/>
          <w:sz w:val="24"/>
          <w:szCs w:val="24"/>
        </w:rPr>
        <w:t>. This equates to a -3.5% decrease in LSF at RCP 2.6 and a larger decline of -4% in LSF at RCP 8.5. Contrastingly in SSF, a greater decline (-4%) in species richness is seen at RCP 2.6 compared to a -2.5% reduction at RCP 8.5. While there is a general loss of species across the PNA region, further analysis within each EEZ can reveal additional insights.</w:t>
      </w:r>
    </w:p>
    <w:p w14:paraId="4047100D" w14:textId="77777777" w:rsidR="00271D16" w:rsidRDefault="00271D16" w:rsidP="000723ED">
      <w:pPr>
        <w:spacing w:after="0" w:line="240" w:lineRule="auto"/>
        <w:rPr>
          <w:rFonts w:eastAsia="Times New Roman" w:cs="Times New Roman"/>
          <w:sz w:val="24"/>
          <w:szCs w:val="24"/>
        </w:rPr>
      </w:pPr>
      <w:r>
        <w:rPr>
          <w:rFonts w:eastAsia="Times New Roman" w:cs="Times"/>
          <w:noProof/>
          <w:color w:val="000000"/>
          <w:sz w:val="24"/>
          <w:szCs w:val="24"/>
        </w:rPr>
        <w:drawing>
          <wp:inline distT="0" distB="0" distL="0" distR="0" wp14:anchorId="17245650" wp14:editId="680FE937">
            <wp:extent cx="3538496" cy="3538496"/>
            <wp:effectExtent l="0" t="0" r="5080" b="5080"/>
            <wp:docPr id="27" name="Picture 27" descr="C:\Users\angmel\Documents\MSc-small-scale-fisheries\Results\plot_LSF_SSF_GFDL_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ngmel\Documents\MSc-small-scale-fisheries\Results\plot_LSF_SSF_GFDL_8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0557" cy="3550557"/>
                    </a:xfrm>
                    <a:prstGeom prst="rect">
                      <a:avLst/>
                    </a:prstGeom>
                    <a:noFill/>
                    <a:ln>
                      <a:noFill/>
                    </a:ln>
                  </pic:spPr>
                </pic:pic>
              </a:graphicData>
            </a:graphic>
          </wp:inline>
        </w:drawing>
      </w:r>
    </w:p>
    <w:p w14:paraId="013F98D2" w14:textId="1A82E6E5" w:rsidR="00271D16" w:rsidRDefault="00F137A7" w:rsidP="000723ED">
      <w:pPr>
        <w:spacing w:after="0" w:line="240" w:lineRule="auto"/>
        <w:rPr>
          <w:rFonts w:eastAsia="Times New Roman" w:cs="Times New Roman"/>
          <w:sz w:val="24"/>
          <w:szCs w:val="24"/>
        </w:rPr>
      </w:pPr>
      <w:r>
        <w:rPr>
          <w:rFonts w:eastAsia="Times New Roman" w:cs="Times New Roman"/>
          <w:sz w:val="24"/>
          <w:szCs w:val="24"/>
        </w:rPr>
        <w:t>Figure 20</w:t>
      </w:r>
      <w:r w:rsidR="00271D16">
        <w:rPr>
          <w:rFonts w:eastAsia="Times New Roman" w:cs="Times New Roman"/>
          <w:sz w:val="24"/>
          <w:szCs w:val="24"/>
        </w:rPr>
        <w:t>. Projected changes (%) in species richness between 2087 and 2000 for LSF and SSF in PNA for lower (RCP 2.6) and upper (RCP 8.5) climate change scenarios.</w:t>
      </w:r>
    </w:p>
    <w:p w14:paraId="7FD65872" w14:textId="77777777" w:rsidR="00821EE6" w:rsidRDefault="00821EE6">
      <w:pPr>
        <w:rPr>
          <w:rFonts w:eastAsia="Times New Roman" w:cs="Times New Roman"/>
          <w:sz w:val="24"/>
          <w:szCs w:val="24"/>
        </w:rPr>
      </w:pPr>
      <w:r>
        <w:rPr>
          <w:rFonts w:eastAsia="Times New Roman" w:cs="Times New Roman"/>
          <w:sz w:val="24"/>
          <w:szCs w:val="24"/>
        </w:rPr>
        <w:br w:type="page"/>
      </w:r>
    </w:p>
    <w:p w14:paraId="5D0C1B67" w14:textId="5B5BE2A8" w:rsidR="00271D16" w:rsidRDefault="00C84572" w:rsidP="000723ED">
      <w:pPr>
        <w:spacing w:after="0" w:line="240" w:lineRule="auto"/>
        <w:rPr>
          <w:rFonts w:eastAsia="Times New Roman" w:cs="Times New Roman"/>
          <w:sz w:val="24"/>
          <w:szCs w:val="24"/>
        </w:rPr>
      </w:pPr>
      <w:r w:rsidRPr="00F137A7">
        <w:rPr>
          <w:rFonts w:eastAsia="Times New Roman" w:cs="Times New Roman"/>
          <w:sz w:val="24"/>
          <w:szCs w:val="24"/>
          <w:highlight w:val="yellow"/>
        </w:rPr>
        <w:lastRenderedPageBreak/>
        <w:t>For example, increase in species richness is observed in Canada (RCP XXXX) and Alaska (RCP XXXXXXX)’s EEZs. Although</w:t>
      </w:r>
    </w:p>
    <w:p w14:paraId="34842BE4" w14:textId="77777777" w:rsidR="00271D16" w:rsidRDefault="00271D16" w:rsidP="000723ED">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4572DEFD" wp14:editId="62E15AFD">
            <wp:extent cx="2623737" cy="2623737"/>
            <wp:effectExtent l="0" t="0" r="5715" b="5715"/>
            <wp:docPr id="28" name="Picture 28" descr="C:\Users\angmel\Documents\MSc-small-scale-fisheries\Results\plot_LSF_SSF_GFDL_87_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ngmel\Documents\MSc-small-scale-fisheries\Results\plot_LSF_SSF_GFDL_87_al.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57850" cy="2657850"/>
                    </a:xfrm>
                    <a:prstGeom prst="rect">
                      <a:avLst/>
                    </a:prstGeom>
                    <a:noFill/>
                    <a:ln>
                      <a:noFill/>
                    </a:ln>
                  </pic:spPr>
                </pic:pic>
              </a:graphicData>
            </a:graphic>
          </wp:inline>
        </w:drawing>
      </w:r>
      <w:r>
        <w:rPr>
          <w:rFonts w:eastAsia="Times New Roman" w:cs="Times New Roman"/>
          <w:noProof/>
          <w:sz w:val="24"/>
          <w:szCs w:val="24"/>
        </w:rPr>
        <w:drawing>
          <wp:inline distT="0" distB="0" distL="0" distR="0" wp14:anchorId="7A6C75E5" wp14:editId="2DF3D82A">
            <wp:extent cx="2623626" cy="2623626"/>
            <wp:effectExtent l="0" t="0" r="5715" b="5715"/>
            <wp:docPr id="29" name="Picture 29" descr="C:\Users\angmel\Documents\MSc-small-scale-fisheries\Results\plot_LSF_SSF_GFDL_87_c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ngmel\Documents\MSc-small-scale-fisheries\Results\plot_LSF_SSF_GFDL_87_ca_2.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35252" cy="2635252"/>
                    </a:xfrm>
                    <a:prstGeom prst="rect">
                      <a:avLst/>
                    </a:prstGeom>
                    <a:noFill/>
                    <a:ln>
                      <a:noFill/>
                    </a:ln>
                  </pic:spPr>
                </pic:pic>
              </a:graphicData>
            </a:graphic>
          </wp:inline>
        </w:drawing>
      </w:r>
    </w:p>
    <w:p w14:paraId="4D948BC4" w14:textId="77777777" w:rsidR="00271D16" w:rsidRDefault="00271D16" w:rsidP="000723ED">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7EB89467" wp14:editId="0A2228C2">
            <wp:extent cx="2655736" cy="2655736"/>
            <wp:effectExtent l="0" t="0" r="0" b="0"/>
            <wp:docPr id="30" name="Picture 30" descr="C:\Users\angmel\Documents\MSc-small-scale-fisheries\Results\plot_LSF_SSF_GFDL_87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ngmel\Documents\MSc-small-scale-fisheries\Results\plot_LSF_SSF_GFDL_87_u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83741" cy="2683741"/>
                    </a:xfrm>
                    <a:prstGeom prst="rect">
                      <a:avLst/>
                    </a:prstGeom>
                    <a:noFill/>
                    <a:ln>
                      <a:noFill/>
                    </a:ln>
                  </pic:spPr>
                </pic:pic>
              </a:graphicData>
            </a:graphic>
          </wp:inline>
        </w:drawing>
      </w:r>
      <w:r>
        <w:rPr>
          <w:rFonts w:eastAsia="Times New Roman" w:cs="Times New Roman"/>
          <w:noProof/>
          <w:sz w:val="24"/>
          <w:szCs w:val="24"/>
        </w:rPr>
        <w:drawing>
          <wp:inline distT="0" distB="0" distL="0" distR="0" wp14:anchorId="5B825F56" wp14:editId="33903D4F">
            <wp:extent cx="2687541" cy="2687541"/>
            <wp:effectExtent l="0" t="0" r="0" b="0"/>
            <wp:docPr id="31" name="Picture 31" descr="C:\Users\angmel\Documents\MSc-small-scale-fisheries\Results\plot_LSF_SSF_GFDL_87_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ngmel\Documents\MSc-small-scale-fisheries\Results\plot_LSF_SSF_GFDL_87_me.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00904" cy="2700904"/>
                    </a:xfrm>
                    <a:prstGeom prst="rect">
                      <a:avLst/>
                    </a:prstGeom>
                    <a:noFill/>
                    <a:ln>
                      <a:noFill/>
                    </a:ln>
                  </pic:spPr>
                </pic:pic>
              </a:graphicData>
            </a:graphic>
          </wp:inline>
        </w:drawing>
      </w:r>
    </w:p>
    <w:p w14:paraId="56C2B20C" w14:textId="7C8AAE36" w:rsidR="00271D16" w:rsidRDefault="00271D16" w:rsidP="00271D16">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21</w:t>
      </w:r>
      <w:r>
        <w:rPr>
          <w:rFonts w:eastAsia="Times New Roman" w:cs="Times New Roman"/>
          <w:sz w:val="24"/>
          <w:szCs w:val="24"/>
        </w:rPr>
        <w:t>. Projected changes (%) in species richness between 2087 and 2000 for LSF and SSF under lower (RCP 2.6) and upper (RCP 8.5) climate change scenarios for the EEZs of (a) Alaska, (b) Canada, (c) USA and (d) Mexico.</w:t>
      </w:r>
    </w:p>
    <w:p w14:paraId="06355A05" w14:textId="594A7C39" w:rsidR="00271D16" w:rsidRDefault="00271D16" w:rsidP="000723ED">
      <w:pPr>
        <w:spacing w:after="0" w:line="240" w:lineRule="auto"/>
        <w:rPr>
          <w:rFonts w:eastAsia="Times New Roman" w:cs="Times New Roman"/>
          <w:sz w:val="24"/>
          <w:szCs w:val="24"/>
        </w:rPr>
      </w:pPr>
    </w:p>
    <w:p w14:paraId="198C842E" w14:textId="549208DE" w:rsidR="00A31375" w:rsidRPr="000723ED" w:rsidRDefault="00A31375" w:rsidP="000723ED">
      <w:pPr>
        <w:spacing w:after="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22</w:t>
      </w:r>
      <w:r>
        <w:rPr>
          <w:rFonts w:eastAsia="Times New Roman" w:cs="Times New Roman"/>
          <w:sz w:val="24"/>
          <w:szCs w:val="24"/>
        </w:rPr>
        <w:t xml:space="preserve"> presents the spatial changes in species richness </w:t>
      </w:r>
      <w:r w:rsidR="003130DA">
        <w:rPr>
          <w:rFonts w:eastAsia="Times New Roman" w:cs="Times New Roman"/>
          <w:sz w:val="24"/>
          <w:szCs w:val="24"/>
        </w:rPr>
        <w:t xml:space="preserve">across the PNA region for both SSF and LSF. </w:t>
      </w:r>
      <w:r w:rsidR="003130DA">
        <w:rPr>
          <w:rFonts w:eastAsia="Times New Roman" w:cs="Times New Roman"/>
          <w:sz w:val="24"/>
          <w:szCs w:val="24"/>
        </w:rPr>
        <w:t xml:space="preserve">Taken cumulatively, spatial projections of the changes in species richness illustrate significant losses in Mexico’s EEZ and complementary gains in Alaska’s EEZ in the RCP 8.5 scenario compared to the RCP 2.6 scenario. </w:t>
      </w:r>
      <w:r>
        <w:rPr>
          <w:rFonts w:eastAsia="Times New Roman" w:cs="Times New Roman"/>
          <w:sz w:val="24"/>
          <w:szCs w:val="24"/>
        </w:rPr>
        <w:t xml:space="preserve">While less apparent visually, SSF (Figure </w:t>
      </w:r>
      <w:r w:rsidR="00F137A7">
        <w:rPr>
          <w:rFonts w:eastAsia="Times New Roman" w:cs="Times New Roman"/>
          <w:sz w:val="24"/>
          <w:szCs w:val="24"/>
        </w:rPr>
        <w:t>22</w:t>
      </w:r>
      <w:r>
        <w:rPr>
          <w:rFonts w:eastAsia="Times New Roman" w:cs="Times New Roman"/>
          <w:sz w:val="24"/>
          <w:szCs w:val="24"/>
        </w:rPr>
        <w:t xml:space="preserve">; top) tend to have more positive changes in species richness in Canada’s EEZ than LSF (Figure </w:t>
      </w:r>
      <w:r w:rsidR="00F137A7">
        <w:rPr>
          <w:rFonts w:eastAsia="Times New Roman" w:cs="Times New Roman"/>
          <w:sz w:val="24"/>
          <w:szCs w:val="24"/>
        </w:rPr>
        <w:t>22</w:t>
      </w:r>
      <w:r>
        <w:rPr>
          <w:rFonts w:eastAsia="Times New Roman" w:cs="Times New Roman"/>
          <w:sz w:val="24"/>
          <w:szCs w:val="24"/>
        </w:rPr>
        <w:t>; bottom), as indicated in blue.</w:t>
      </w:r>
    </w:p>
    <w:p w14:paraId="47CB1542" w14:textId="77777777" w:rsidR="00271D16" w:rsidRDefault="000723ED" w:rsidP="000723ED">
      <w:pPr>
        <w:spacing w:after="240" w:line="240" w:lineRule="auto"/>
        <w:rPr>
          <w:rFonts w:eastAsia="Times New Roman" w:cs="Times New Roman"/>
          <w:sz w:val="24"/>
          <w:szCs w:val="24"/>
        </w:rPr>
      </w:pPr>
      <w:r w:rsidRPr="000723ED">
        <w:rPr>
          <w:rFonts w:eastAsia="Times New Roman" w:cs="Times New Roman"/>
          <w:sz w:val="24"/>
          <w:szCs w:val="24"/>
        </w:rPr>
        <w:lastRenderedPageBreak/>
        <w:br/>
      </w:r>
      <w:r w:rsidR="00271D16">
        <w:rPr>
          <w:rFonts w:eastAsia="Times New Roman" w:cs="Times New Roman"/>
          <w:noProof/>
          <w:sz w:val="24"/>
          <w:szCs w:val="24"/>
        </w:rPr>
        <w:drawing>
          <wp:inline distT="0" distB="0" distL="0" distR="0" wp14:anchorId="3F8CDC16" wp14:editId="19E41069">
            <wp:extent cx="2711395" cy="2711395"/>
            <wp:effectExtent l="0" t="0" r="0" b="0"/>
            <wp:docPr id="32" name="Picture 32" descr="C:\Users\angmel\Documents\MSc-small-scale-fisheries\REPORT\pna-ssf-26-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gmel\Documents\MSc-small-scale-fisheries\REPORT\pna-ssf-26-map.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36054" cy="2736054"/>
                    </a:xfrm>
                    <a:prstGeom prst="rect">
                      <a:avLst/>
                    </a:prstGeom>
                    <a:noFill/>
                    <a:ln>
                      <a:noFill/>
                    </a:ln>
                  </pic:spPr>
                </pic:pic>
              </a:graphicData>
            </a:graphic>
          </wp:inline>
        </w:drawing>
      </w:r>
      <w:r w:rsidR="00271D16">
        <w:rPr>
          <w:rFonts w:eastAsia="Times New Roman" w:cs="Times New Roman"/>
          <w:noProof/>
          <w:sz w:val="24"/>
          <w:szCs w:val="24"/>
        </w:rPr>
        <w:drawing>
          <wp:inline distT="0" distB="0" distL="0" distR="0" wp14:anchorId="5D564C82" wp14:editId="52C1F230">
            <wp:extent cx="2711174" cy="2711174"/>
            <wp:effectExtent l="0" t="0" r="0" b="0"/>
            <wp:docPr id="33" name="Picture 33" descr="C:\Users\angmel\Documents\MSc-small-scale-fisheries\REPORT\pna-ssf-85-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ngmel\Documents\MSc-small-scale-fisheries\REPORT\pna-ssf-85-map.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7926" cy="2727926"/>
                    </a:xfrm>
                    <a:prstGeom prst="rect">
                      <a:avLst/>
                    </a:prstGeom>
                    <a:noFill/>
                    <a:ln>
                      <a:noFill/>
                    </a:ln>
                  </pic:spPr>
                </pic:pic>
              </a:graphicData>
            </a:graphic>
          </wp:inline>
        </w:drawing>
      </w:r>
    </w:p>
    <w:p w14:paraId="54FB5B98" w14:textId="77777777" w:rsidR="00136550" w:rsidRDefault="00271D16" w:rsidP="000723ED">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14:anchorId="757508E8" wp14:editId="25E39495">
            <wp:extent cx="2663687" cy="2663687"/>
            <wp:effectExtent l="0" t="0" r="3810" b="3810"/>
            <wp:docPr id="34" name="Picture 34" descr="C:\Users\angmel\Documents\MSc-small-scale-fisheries\REPORT\pna-lsf-26-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ngmel\Documents\MSc-small-scale-fisheries\REPORT\pna-lsf-26-map.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73196" cy="2673196"/>
                    </a:xfrm>
                    <a:prstGeom prst="rect">
                      <a:avLst/>
                    </a:prstGeom>
                    <a:noFill/>
                    <a:ln>
                      <a:noFill/>
                    </a:ln>
                  </pic:spPr>
                </pic:pic>
              </a:graphicData>
            </a:graphic>
          </wp:inline>
        </w:drawing>
      </w:r>
      <w:r>
        <w:rPr>
          <w:rFonts w:eastAsia="Times New Roman" w:cs="Times New Roman"/>
          <w:noProof/>
          <w:sz w:val="24"/>
          <w:szCs w:val="24"/>
        </w:rPr>
        <w:drawing>
          <wp:inline distT="0" distB="0" distL="0" distR="0" wp14:anchorId="26C7EBFA" wp14:editId="5EB4931C">
            <wp:extent cx="2663245" cy="2663245"/>
            <wp:effectExtent l="0" t="0" r="3810" b="3810"/>
            <wp:docPr id="35" name="Picture 35" descr="C:\Users\angmel\Documents\MSc-small-scale-fisheries\REPORT\pna-lsf-85-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gmel\Documents\MSc-small-scale-fisheries\REPORT\pna-lsf-85-ma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89708" cy="2689708"/>
                    </a:xfrm>
                    <a:prstGeom prst="rect">
                      <a:avLst/>
                    </a:prstGeom>
                    <a:noFill/>
                    <a:ln>
                      <a:noFill/>
                    </a:ln>
                  </pic:spPr>
                </pic:pic>
              </a:graphicData>
            </a:graphic>
          </wp:inline>
        </w:drawing>
      </w:r>
    </w:p>
    <w:p w14:paraId="1A18933A" w14:textId="0237991A" w:rsidR="0004441E" w:rsidRDefault="00136550" w:rsidP="000723ED">
      <w:pPr>
        <w:spacing w:after="240" w:line="240" w:lineRule="auto"/>
        <w:rPr>
          <w:rFonts w:eastAsia="Times New Roman" w:cs="Times New Roman"/>
          <w:sz w:val="24"/>
          <w:szCs w:val="24"/>
        </w:rPr>
      </w:pPr>
      <w:r>
        <w:rPr>
          <w:rFonts w:eastAsia="Times New Roman" w:cs="Times New Roman"/>
          <w:sz w:val="24"/>
          <w:szCs w:val="24"/>
        </w:rPr>
        <w:t xml:space="preserve">Figure </w:t>
      </w:r>
      <w:r w:rsidR="00F137A7">
        <w:rPr>
          <w:rFonts w:eastAsia="Times New Roman" w:cs="Times New Roman"/>
          <w:sz w:val="24"/>
          <w:szCs w:val="24"/>
        </w:rPr>
        <w:t>22.</w:t>
      </w:r>
      <w:r>
        <w:rPr>
          <w:rFonts w:eastAsia="Times New Roman" w:cs="Times New Roman"/>
          <w:sz w:val="24"/>
          <w:szCs w:val="24"/>
        </w:rPr>
        <w:t xml:space="preserve"> Maps of PNA region illustrating changes in number of species from 2087 relative to 2000 for</w:t>
      </w:r>
      <w:r w:rsidRPr="00136550">
        <w:rPr>
          <w:rFonts w:eastAsia="Times New Roman" w:cs="Times"/>
          <w:color w:val="000000"/>
          <w:sz w:val="24"/>
          <w:szCs w:val="24"/>
        </w:rPr>
        <w:t xml:space="preserve"> </w:t>
      </w:r>
      <w:r>
        <w:rPr>
          <w:rFonts w:eastAsia="Times New Roman" w:cs="Times"/>
          <w:color w:val="000000"/>
          <w:sz w:val="24"/>
          <w:szCs w:val="24"/>
        </w:rPr>
        <w:t>(a) small-scale fisheries under low (RCP 2.6) emission scenario, (b) small-scale fisheries under high (RCP 8.5) emission scenario, (c) large-scale fisheries under low (RCP 2.6) emission scenario, (d) large-scale fisheries under high (RCP 8.5) emission scenario. High emission scenario exhibiting greater loss at lower latitudes and gains at higher latitudes compared to the low emission scenario.</w:t>
      </w:r>
    </w:p>
    <w:p w14:paraId="49F5AF29" w14:textId="3A152C1F" w:rsidR="00821EE6" w:rsidRDefault="000723ED" w:rsidP="000723ED">
      <w:pPr>
        <w:spacing w:after="240" w:line="240" w:lineRule="auto"/>
        <w:rPr>
          <w:rFonts w:eastAsia="Times New Roman" w:cs="Times New Roman"/>
          <w:sz w:val="24"/>
          <w:szCs w:val="24"/>
        </w:rPr>
      </w:pPr>
      <w:r w:rsidRPr="000723ED">
        <w:rPr>
          <w:rFonts w:eastAsia="Times New Roman" w:cs="Times New Roman"/>
          <w:sz w:val="24"/>
          <w:szCs w:val="24"/>
        </w:rPr>
        <w:br/>
      </w:r>
      <w:r w:rsidRPr="000723ED">
        <w:rPr>
          <w:rFonts w:eastAsia="Times New Roman" w:cs="Times New Roman"/>
          <w:sz w:val="24"/>
          <w:szCs w:val="24"/>
        </w:rPr>
        <w:br/>
      </w:r>
      <w:r w:rsidR="00A82066">
        <w:rPr>
          <w:rFonts w:eastAsia="Times New Roman" w:cs="Times New Roman"/>
          <w:sz w:val="24"/>
          <w:szCs w:val="24"/>
        </w:rPr>
        <w:t xml:space="preserve">3. </w:t>
      </w:r>
      <w:r w:rsidR="00821EE6">
        <w:rPr>
          <w:rFonts w:eastAsia="Times New Roman" w:cs="Times New Roman"/>
          <w:sz w:val="24"/>
          <w:szCs w:val="24"/>
        </w:rPr>
        <w:t>Discussion</w:t>
      </w:r>
    </w:p>
    <w:p w14:paraId="542A6491" w14:textId="44A9444F" w:rsidR="00173BC6" w:rsidRDefault="00173BC6" w:rsidP="000723ED">
      <w:pPr>
        <w:spacing w:after="240" w:line="240" w:lineRule="auto"/>
        <w:rPr>
          <w:rFonts w:eastAsia="Times New Roman" w:cs="Times New Roman"/>
          <w:sz w:val="24"/>
          <w:szCs w:val="24"/>
        </w:rPr>
      </w:pPr>
      <w:r>
        <w:rPr>
          <w:rFonts w:eastAsia="Times New Roman" w:cs="Times New Roman"/>
          <w:sz w:val="24"/>
          <w:szCs w:val="24"/>
        </w:rPr>
        <w:t>3.1 Implications to PNA fisheries</w:t>
      </w:r>
    </w:p>
    <w:p w14:paraId="5503E3F5" w14:textId="5EF0D72F" w:rsidR="00173BC6" w:rsidRDefault="00173BC6" w:rsidP="00173BC6">
      <w:pPr>
        <w:spacing w:after="0" w:line="240" w:lineRule="auto"/>
        <w:rPr>
          <w:rFonts w:eastAsia="Times New Roman" w:cs="Times New Roman"/>
          <w:sz w:val="24"/>
          <w:szCs w:val="24"/>
        </w:rPr>
      </w:pPr>
      <w:r>
        <w:rPr>
          <w:rFonts w:eastAsia="Times New Roman" w:cs="Times New Roman"/>
          <w:sz w:val="24"/>
          <w:szCs w:val="24"/>
        </w:rPr>
        <w:lastRenderedPageBreak/>
        <w:t>Results from this study projects declining relative catch potential for LSF and increased catch potentials for SSF in the PNA region. This trend is more evident in the high emission scenario (RCP 8.5) compared to the low emission scenario (RCP 2.6), potentially as environmental conditions are more exacerbated in RCP 8.5. There is extensive similarity in exploited species between SSF and LSF across the region, therefore this variation in the impacts of climate change is largely attributed to the degree in which exploited species are caught in each sector. Evidently, compared to LSF</w:t>
      </w:r>
      <w:r w:rsidR="00FC1152">
        <w:rPr>
          <w:rFonts w:eastAsia="Times New Roman" w:cs="Times New Roman"/>
          <w:sz w:val="24"/>
          <w:szCs w:val="24"/>
        </w:rPr>
        <w:t xml:space="preserve"> in the PNA region</w:t>
      </w:r>
      <w:r>
        <w:rPr>
          <w:rFonts w:eastAsia="Times New Roman" w:cs="Times New Roman"/>
          <w:sz w:val="24"/>
          <w:szCs w:val="24"/>
        </w:rPr>
        <w:t xml:space="preserve">, SSF are exploiting more species with a higher degree of positive changes in catch potentials, and at greater relative amounts, such as California market squid. Arguably, LSF do have the capacity to catch these highly positive catch potential species at greater catch volumes, as they are presently </w:t>
      </w:r>
      <w:r w:rsidR="00FC1152">
        <w:rPr>
          <w:rFonts w:eastAsia="Times New Roman" w:cs="Times New Roman"/>
          <w:sz w:val="24"/>
          <w:szCs w:val="24"/>
        </w:rPr>
        <w:t xml:space="preserve">already </w:t>
      </w:r>
      <w:r>
        <w:rPr>
          <w:rFonts w:eastAsia="Times New Roman" w:cs="Times New Roman"/>
          <w:sz w:val="24"/>
          <w:szCs w:val="24"/>
        </w:rPr>
        <w:t xml:space="preserve">exploiting </w:t>
      </w:r>
      <w:r w:rsidR="00FC1152">
        <w:rPr>
          <w:rFonts w:eastAsia="Times New Roman" w:cs="Times New Roman"/>
          <w:sz w:val="24"/>
          <w:szCs w:val="24"/>
        </w:rPr>
        <w:t>these</w:t>
      </w:r>
      <w:r>
        <w:rPr>
          <w:rFonts w:eastAsia="Times New Roman" w:cs="Times New Roman"/>
          <w:sz w:val="24"/>
          <w:szCs w:val="24"/>
        </w:rPr>
        <w:t xml:space="preserve"> species. Future studies exploring the impacts of the continued and extended exploitation of these specific highly positive catch potential species by the SSF and the increasing exploitation of these species by the LSF would be informative in climate change adaptation strategies. There is also an overall decreasing species richness across the PNA region. The results summarized above are overarching regional patterns, however there are varying effects within EEZs. In some EEZs, the predominant difference in results is attributed to sectoral variations (Alaska, Canada, USA). While in other EEZs sector differences are slight, but produce drastically different results based on RCP scenario (Alaska, Mexico).</w:t>
      </w:r>
    </w:p>
    <w:p w14:paraId="114CFEDB" w14:textId="77777777" w:rsidR="00173BC6" w:rsidRDefault="00173BC6" w:rsidP="00173BC6">
      <w:pPr>
        <w:spacing w:after="0" w:line="240" w:lineRule="auto"/>
        <w:rPr>
          <w:rFonts w:eastAsia="Times New Roman" w:cs="Times New Roman"/>
          <w:sz w:val="24"/>
          <w:szCs w:val="24"/>
        </w:rPr>
      </w:pPr>
    </w:p>
    <w:p w14:paraId="2B408A97" w14:textId="51388398" w:rsidR="00173BC6" w:rsidRDefault="00173BC6" w:rsidP="00173BC6">
      <w:pPr>
        <w:spacing w:after="0" w:line="240" w:lineRule="auto"/>
        <w:rPr>
          <w:rFonts w:eastAsia="Times New Roman" w:cs="Times New Roman"/>
          <w:sz w:val="24"/>
          <w:szCs w:val="24"/>
        </w:rPr>
      </w:pPr>
      <w:r>
        <w:rPr>
          <w:rFonts w:eastAsia="Times New Roman" w:cs="Times New Roman"/>
          <w:sz w:val="24"/>
          <w:szCs w:val="24"/>
        </w:rPr>
        <w:t xml:space="preserve">Aggregation of catches in Alaska’s EEZ depicts LSF to generate more positive catch potentials than SSF. Further comparison of the top 10 exploited species reveals significant overlap in species between SSF and LSF, except for the high exploitation of Alaska Pollock in LSF which does not occur in significant amounts in SSF. Alaska Pollock, projected to increase drastically under both climate change scenarios, is a key species in the region with multiple interactions and predator-prey relationships. Drastic increase in the catch potential of this species is the attributing factor in the projected gains of LSF. It is a key prey of marine mammal and sea birds and consequently has been demonstrated to fluctuate with its population. As it consumes prey and crustaceans, dramatic increases in Alaska Pollock can directly compete with other fisheries in the region </w:t>
      </w:r>
      <w:r>
        <w:rPr>
          <w:rFonts w:eastAsia="Times New Roman" w:cs="Times New Roman"/>
          <w:sz w:val="24"/>
          <w:szCs w:val="24"/>
        </w:rPr>
        <w:fldChar w:fldCharType="begin" w:fldLock="1"/>
      </w:r>
      <w:r>
        <w:rPr>
          <w:rFonts w:eastAsia="Times New Roman" w:cs="Times New Roman"/>
          <w:sz w:val="24"/>
          <w:szCs w:val="24"/>
        </w:rPr>
        <w:instrText>ADDIN CSL_CITATION { "citationItems" : [ { "id" : "ITEM-1", "itemData" : { "author" : [ { "dropping-particle" : "", "family" : "A'mar", "given" : "Z.T.", "non-dropping-particle" : "", "parse-names" : false, "suffix" : "" }, { "dropping-particle" : "", "family" : "Punt", "given" : "A.E.", "non-dropping-particle" : "", "parse-names" : false, "suffix" : "" }, { "dropping-particle" : "", "family" : "Dorn", "given" : "M.W.", "non-dropping-particle" : "", "parse-names" : false, "suffix" : "" } ], "container-title" : "ICES Journal of Marine Science", "id" : "ITEM-1", "issue" : "January", "issued" : { "date-parts" : [ [ "2018" ] ] }, "page" : "1614-1632", "title" : "The evaluation of two management strategies for the Gulf of Alaska walleye pollock fishery under climate change", "type" : "article-journal", "volume" : "66" }, "uris" : [ "http://www.mendeley.com/documents/?uuid=2046b3bd-2396-4b6b-92d8-3b2a42f5445c" ] } ], "mendeley" : { "formattedCitation" : "(A\u2019mar, Punt, and Dorn 2018)", "plainTextFormattedCitation" : "(A\u2019mar, Punt, and Dorn 2018)", "previouslyFormattedCitation" : "(A\u2019mar, Punt, and Dorn 2018)" }, "properties" : { "noteIndex" : 0 }, "schema" : "https://github.com/citation-style-language/schema/raw/master/csl-citation.json" }</w:instrText>
      </w:r>
      <w:r>
        <w:rPr>
          <w:rFonts w:eastAsia="Times New Roman" w:cs="Times New Roman"/>
          <w:sz w:val="24"/>
          <w:szCs w:val="24"/>
        </w:rPr>
        <w:fldChar w:fldCharType="separate"/>
      </w:r>
      <w:r w:rsidRPr="00772D00">
        <w:rPr>
          <w:rFonts w:eastAsia="Times New Roman" w:cs="Times New Roman"/>
          <w:noProof/>
          <w:sz w:val="24"/>
          <w:szCs w:val="24"/>
        </w:rPr>
        <w:t>(A’mar, Punt, and Dorn 2018)</w:t>
      </w:r>
      <w:r>
        <w:rPr>
          <w:rFonts w:eastAsia="Times New Roman" w:cs="Times New Roman"/>
          <w:sz w:val="24"/>
          <w:szCs w:val="24"/>
        </w:rPr>
        <w:fldChar w:fldCharType="end"/>
      </w:r>
      <w:r>
        <w:rPr>
          <w:rFonts w:eastAsia="Times New Roman" w:cs="Times New Roman"/>
          <w:sz w:val="24"/>
          <w:szCs w:val="24"/>
        </w:rPr>
        <w:t xml:space="preserve">. Studies have documented that certain climate induced changes such as higher precipitation in the Gulf of Alaska can </w:t>
      </w:r>
      <w:commentRangeStart w:id="25"/>
      <w:r>
        <w:rPr>
          <w:rFonts w:eastAsia="Times New Roman" w:cs="Times New Roman"/>
          <w:sz w:val="24"/>
          <w:szCs w:val="24"/>
        </w:rPr>
        <w:t xml:space="preserve">cause more eddies which have positive implications for the survival of juveniles Pollock (Bailey et al. 2005). </w:t>
      </w:r>
      <w:commentRangeEnd w:id="25"/>
      <w:r>
        <w:rPr>
          <w:rStyle w:val="CommentReference"/>
        </w:rPr>
        <w:commentReference w:id="25"/>
      </w:r>
      <w:r>
        <w:rPr>
          <w:rFonts w:eastAsia="Times New Roman" w:cs="Times New Roman"/>
          <w:sz w:val="24"/>
          <w:szCs w:val="24"/>
        </w:rPr>
        <w:t xml:space="preserve">Furthermore, the RCP 8.5 scenario results in higher catch potentials compared to RCP 2.6. This could be attributed to higher species richness in the RCP 8.5. Perhaps the higher emission scenario creates more extreme environmental conditions which opens new and otherwise previously inaccessible habitats for adaptable </w:t>
      </w:r>
      <w:r w:rsidR="00A040BF">
        <w:rPr>
          <w:rFonts w:eastAsia="Times New Roman" w:cs="Times New Roman"/>
          <w:sz w:val="24"/>
          <w:szCs w:val="24"/>
        </w:rPr>
        <w:t>exploited species.</w:t>
      </w:r>
    </w:p>
    <w:p w14:paraId="66118A7C" w14:textId="77777777" w:rsidR="00173BC6" w:rsidRDefault="00173BC6" w:rsidP="00173BC6">
      <w:pPr>
        <w:spacing w:after="0" w:line="240" w:lineRule="auto"/>
        <w:rPr>
          <w:rFonts w:eastAsia="Times New Roman" w:cs="Times New Roman"/>
          <w:sz w:val="24"/>
          <w:szCs w:val="24"/>
        </w:rPr>
      </w:pPr>
    </w:p>
    <w:p w14:paraId="0D3B7F79" w14:textId="30C3A12C" w:rsidR="00B93C39" w:rsidRPr="00B93C39" w:rsidRDefault="00173BC6" w:rsidP="00B93C39">
      <w:pPr>
        <w:spacing w:after="240" w:line="240" w:lineRule="auto"/>
        <w:rPr>
          <w:rFonts w:eastAsia="Times New Roman" w:cs="Times New Roman"/>
          <w:sz w:val="24"/>
          <w:szCs w:val="24"/>
        </w:rPr>
      </w:pPr>
      <w:r>
        <w:rPr>
          <w:rFonts w:eastAsia="Times New Roman" w:cs="Times New Roman"/>
          <w:sz w:val="24"/>
          <w:szCs w:val="24"/>
        </w:rPr>
        <w:t xml:space="preserve">In Canada’s EEZ, the key differences lie within the sectors, with SSF projected to outperform LSF in catch potentials in the future. The success of SSF in Canada can be directly attributed to two species: California market squid and Cannonball jellyfish, with the other top species ranking around a neutral </w:t>
      </w:r>
      <w:r w:rsidR="00B93C39">
        <w:rPr>
          <w:rFonts w:eastAsia="Times New Roman" w:cs="Times New Roman"/>
          <w:sz w:val="24"/>
          <w:szCs w:val="24"/>
        </w:rPr>
        <w:t xml:space="preserve">or slight negative </w:t>
      </w:r>
      <w:r>
        <w:rPr>
          <w:rFonts w:eastAsia="Times New Roman" w:cs="Times New Roman"/>
          <w:sz w:val="24"/>
          <w:szCs w:val="24"/>
        </w:rPr>
        <w:t xml:space="preserve">catch potential. At present, California market squid is a significant fishery in </w:t>
      </w:r>
      <w:r w:rsidR="00FC1152">
        <w:rPr>
          <w:rFonts w:eastAsia="Times New Roman" w:cs="Times New Roman"/>
          <w:sz w:val="24"/>
          <w:szCs w:val="24"/>
        </w:rPr>
        <w:t>the United States</w:t>
      </w:r>
      <w:r>
        <w:rPr>
          <w:rFonts w:eastAsia="Times New Roman" w:cs="Times New Roman"/>
          <w:sz w:val="24"/>
          <w:szCs w:val="24"/>
        </w:rPr>
        <w:t>, composing one of the three-fold Monterrey Bay shifting wetfish fishery, shifting between the exploitation of the market squid, Pacific sardine (</w:t>
      </w:r>
      <w:r w:rsidRPr="00FC1152">
        <w:rPr>
          <w:rFonts w:eastAsia="Times New Roman" w:cs="Times New Roman"/>
          <w:i/>
          <w:sz w:val="24"/>
          <w:szCs w:val="24"/>
        </w:rPr>
        <w:t>Sardinops sagax</w:t>
      </w:r>
      <w:r>
        <w:rPr>
          <w:rFonts w:eastAsia="Times New Roman" w:cs="Times New Roman"/>
          <w:sz w:val="24"/>
          <w:szCs w:val="24"/>
        </w:rPr>
        <w:t>) and northern anchovy (</w:t>
      </w:r>
      <w:r w:rsidRPr="00FC1152">
        <w:rPr>
          <w:rFonts w:eastAsia="Times New Roman" w:cs="Times New Roman"/>
          <w:i/>
          <w:sz w:val="24"/>
          <w:szCs w:val="24"/>
        </w:rPr>
        <w:t>Engraulis mordax</w:t>
      </w:r>
      <w:r>
        <w:rPr>
          <w:rFonts w:eastAsia="Times New Roman" w:cs="Times New Roman"/>
          <w:sz w:val="24"/>
          <w:szCs w:val="24"/>
        </w:rPr>
        <w:t xml:space="preserve">) </w:t>
      </w:r>
      <w:r>
        <w:rPr>
          <w:rFonts w:eastAsia="Times New Roman" w:cs="Times New Roman"/>
          <w:sz w:val="24"/>
          <w:szCs w:val="24"/>
        </w:rPr>
        <w:fldChar w:fldCharType="begin" w:fldLock="1"/>
      </w:r>
      <w:r>
        <w:rPr>
          <w:rFonts w:eastAsia="Times New Roman" w:cs="Times New Roman"/>
          <w:sz w:val="24"/>
          <w:szCs w:val="24"/>
        </w:rPr>
        <w:instrText>ADDIN CSL_CITATION { "citationItems" : [ { "id" : "ITEM-1", "itemData" : { "DOI" : "10.1371/journal.pone.0118992", "ISSN" : "19326203", "PMID" : "25790464", "abstract" : "Globally, small-scale fisheries are influenced by dynamic climate, governance, and market drivers, which present social and ecological challenges and opportunities. It is difficult to manage fisheries adaptively for fluctuating drivers, except to allow participants to shift effort among multiple fisheries. Adapting to changing conditions allows small-scale fishery participants to survive economic and environmental disturbances and benefit from optimal conditions. This study explores the relative influence of large-scale drivers on shifts in effort and outcomes among three closely linked fisheries in Monterey Bay since the Magnuson-Stevens Fisheries Conservation and Management Act of 1976. In this region, Pacific sardine (Sardinops sagax), northern anchovy (Engraulis mordax), and market squid (Loligo opalescens) fisheries comprise a tightly linked system where shifting focus among fisheries is a key element to adaptive capacity and reduced social and ecological vulnerability. Using a cluster analysis of landings, we identify four modes from 1974 to 2012 that are dominated (i.e., a given species accounting for the plurality of landings) by squid, sardine, anchovy, or lack any dominance, and seven points of transition among these periods. This approach enables us to determine which drivers are associated with each mode and each transition. Overall, we show that market and climate drivers are predominantly attributed to dominance transitions. Model selection of external drivers indicates that governance phases, reflected as perceived abundance, dictate long-term outcomes. Our findings suggest that globally, small-scale fishery managers should consider enabling shifts in effort among fisheries and retaining existing flexibility, as adaptive capacity is a critical determinant for social and ecological resilience.", "author" : [ { "dropping-particle" : "", "family" : "Aguilera", "given" : "Stacy E.", "non-dropping-particle" : "", "parse-names" : false, "suffix" : "" }, { "dropping-particle" : "", "family" : "Cole", "given" : "Jennifer", "non-dropping-particle" : "", "parse-names" : false, "suffix" : "" }, { "dropping-particle" : "", "family" : "Finkbeiner", "given" : "Elena M.", "non-dropping-particle" : "", "parse-names" : false, "suffix" : "" }, { "dropping-particle" : "", "family" : "Cornu", "given" : "Elodie", "non-dropping-particle" : "Le", "parse-names" : false, "suffix" : "" }, { "dropping-particle" : "", "family" : "Ban", "given" : "Natalie C.", "non-dropping-particle" : "", "parse-names" : false, "suffix" : "" }, { "dropping-particle" : "", "family" : "Carr", "given" : "Mark H.", "non-dropping-particle" : "", "parse-names" : false, "suffix" : "" }, { "dropping-particle" : "", "family" : "Cinner", "given" : "Joshua E.", "non-dropping-particle" : "", "parse-names" : false, "suffix" : "" }, { "dropping-particle" : "", "family" : "Crowder", "given" : "Larry B.", "non-dropping-particle" : "", "parse-names" : false, "suffix" : "" }, { "dropping-particle" : "", "family" : "Gelcich", "given" : "Stefan", "non-dropping-particle" : "", "parse-names" : false, "suffix" : "" }, { "dropping-particle" : "", "family" : "Hicks", "given" : "Christina C.", "non-dropping-particle" : "", "parse-names" : false, "suffix" : "" }, { "dropping-particle" : "", "family" : "Kittinger", "given" : "John N.", "non-dropping-particle" : "", "parse-names" : false, "suffix" : "" }, { "dropping-particle" : "", "family" : "Martone", "given" : "Rebecca", "non-dropping-particle" : "", "parse-names" : false, "suffix" : "" }, { "dropping-particle" : "", "family" : "Malone", "given" : "Daniel", "non-dropping-particle" : "", "parse-names" : false, "suffix" : "" }, { "dropping-particle" : "", "family" : "Pomeroy", "given" : "Carrie", "non-dropping-particle" : "", "parse-names" : false, "suffix" : "" }, { "dropping-particle" : "", "family" : "Starr", "given" : "Richard M.", "non-dropping-particle" : "", "parse-names" : false, "suffix" : "" }, { "dropping-particle" : "", "family" : "Seram", "given" : "Sanah", "non-dropping-particle" : "", "parse-names" : false, "suffix" : "" }, { "dropping-particle" : "", "family" : "Zuercher", "given" : "Rachel", "non-dropping-particle" : "", "parse-names" : false, "suffix" : "" }, { "dropping-particle" : "", "family" : "Broad", "given" : "Kenneth", "non-dropping-particle" : "", "parse-names" : false, "suffix" : "" } ], "container-title" : "PLoS ONE", "id" : "ITEM-1", "issue" : "3", "issued" : { "date-parts" : [ [ "2015" ] ] }, "page" : "1-22", "title" : "Managing small-scale commercial fisheries for adaptive capacity: Insights from dynamic social-ecological drivers of change in monterey bay", "type" : "article-journal", "volume" : "10" }, "uris" : [ "http://www.mendeley.com/documents/?uuid=6b7535b7-ab26-490b-a6f7-2c862e87265a" ] } ], "mendeley" : { "formattedCitation" : "(Aguilera et al. 2015)", "plainTextFormattedCitation" : "(Aguilera et al. 2015)", "previouslyFormattedCitation" : "(Aguilera et al. 2015)" }, "properties" : { "noteIndex" : 0 }, "schema" : "https://github.com/citation-style-language/schema/raw/master/csl-citation.json" }</w:instrText>
      </w:r>
      <w:r>
        <w:rPr>
          <w:rFonts w:eastAsia="Times New Roman" w:cs="Times New Roman"/>
          <w:sz w:val="24"/>
          <w:szCs w:val="24"/>
        </w:rPr>
        <w:fldChar w:fldCharType="separate"/>
      </w:r>
      <w:r w:rsidRPr="00560FAD">
        <w:rPr>
          <w:rFonts w:eastAsia="Times New Roman" w:cs="Times New Roman"/>
          <w:noProof/>
          <w:sz w:val="24"/>
          <w:szCs w:val="24"/>
        </w:rPr>
        <w:t>(Aguilera et al. 2015)</w:t>
      </w:r>
      <w:r>
        <w:rPr>
          <w:rFonts w:eastAsia="Times New Roman" w:cs="Times New Roman"/>
          <w:sz w:val="24"/>
          <w:szCs w:val="24"/>
        </w:rPr>
        <w:fldChar w:fldCharType="end"/>
      </w:r>
      <w:r>
        <w:rPr>
          <w:rFonts w:eastAsia="Times New Roman" w:cs="Times New Roman"/>
          <w:sz w:val="24"/>
          <w:szCs w:val="24"/>
        </w:rPr>
        <w:t xml:space="preserve">. Market squid populations are particularly sensitive to environment changes, with dramatic documented </w:t>
      </w:r>
      <w:r>
        <w:rPr>
          <w:rFonts w:eastAsia="Times New Roman" w:cs="Times New Roman"/>
          <w:sz w:val="24"/>
          <w:szCs w:val="24"/>
        </w:rPr>
        <w:lastRenderedPageBreak/>
        <w:t xml:space="preserve">fluctuations in population size </w:t>
      </w:r>
      <w:r>
        <w:rPr>
          <w:rFonts w:eastAsia="Times New Roman" w:cs="Times New Roman"/>
          <w:sz w:val="24"/>
          <w:szCs w:val="24"/>
        </w:rPr>
        <w:fldChar w:fldCharType="begin" w:fldLock="1"/>
      </w:r>
      <w:r>
        <w:rPr>
          <w:rFonts w:eastAsia="Times New Roman" w:cs="Times New Roman"/>
          <w:sz w:val="24"/>
          <w:szCs w:val="24"/>
        </w:rPr>
        <w:instrText>ADDIN CSL_CITATION { "citationItems" : [ { "id" : "ITEM-1", "itemData" : { "author" : [ { "dropping-particle" : "", "family" : "Koslow", "given" : "J Anthony", "non-dropping-particle" : "", "parse-names" : false, "suffix" : "" }, { "dropping-particle" : "", "family" : "Allen", "given" : "Caitlin", "non-dropping-particle" : "", "parse-names" : false, "suffix" : "" } ], "container-title" : "California Cooperative Oceanic Fisheries Investigations", "editor" : [ { "dropping-particle" : "", "family" : "Heine", "given" : "J.N.", "non-dropping-particle" : "", "parse-names" : false, "suffix" : "" } ], "id" : "ITEM-1", "issued" : { "date-parts" : [ [ "2011" ] ] }, "page" : "205-213", "publisher-place" : "La Jolla, California", "title" : "The influence of the ocean environment on the abundance of market squid, Doryteuthis (loligo) opalescens, paralarvae in the Southern California Bight", "type" : "chapter", "volume" : "52" }, "uris" : [ "http://www.mendeley.com/documents/?uuid=05de74c6-99a6-4bf3-8a7d-184aebda1498" ] } ], "mendeley" : { "formattedCitation" : "(Koslow and Allen 2011)", "plainTextFormattedCitation" : "(Koslow and Allen 2011)", "previouslyFormattedCitation" : "(Koslow and Allen 2011)" }, "properties" : { "noteIndex" : 0 }, "schema" : "https://github.com/citation-style-language/schema/raw/master/csl-citation.json" }</w:instrText>
      </w:r>
      <w:r>
        <w:rPr>
          <w:rFonts w:eastAsia="Times New Roman" w:cs="Times New Roman"/>
          <w:sz w:val="24"/>
          <w:szCs w:val="24"/>
        </w:rPr>
        <w:fldChar w:fldCharType="separate"/>
      </w:r>
      <w:r w:rsidRPr="00560FAD">
        <w:rPr>
          <w:rFonts w:eastAsia="Times New Roman" w:cs="Times New Roman"/>
          <w:noProof/>
          <w:sz w:val="24"/>
          <w:szCs w:val="24"/>
        </w:rPr>
        <w:t>(Koslow and Allen 2011)</w:t>
      </w:r>
      <w:r>
        <w:rPr>
          <w:rFonts w:eastAsia="Times New Roman" w:cs="Times New Roman"/>
          <w:sz w:val="24"/>
          <w:szCs w:val="24"/>
        </w:rPr>
        <w:fldChar w:fldCharType="end"/>
      </w:r>
      <w:r>
        <w:rPr>
          <w:rFonts w:eastAsia="Times New Roman" w:cs="Times New Roman"/>
          <w:sz w:val="24"/>
          <w:szCs w:val="24"/>
        </w:rPr>
        <w:t xml:space="preserve">. Thus, deeming this to be a relatively unreliable fishery which should be considered with caution. Despite this, in the 1990s, the market squid became the largest fishery in California by revenues and landings </w:t>
      </w:r>
      <w:r>
        <w:rPr>
          <w:rFonts w:eastAsia="Times New Roman" w:cs="Times New Roman"/>
          <w:sz w:val="24"/>
          <w:szCs w:val="24"/>
        </w:rPr>
        <w:fldChar w:fldCharType="begin" w:fldLock="1"/>
      </w:r>
      <w:r>
        <w:rPr>
          <w:rFonts w:eastAsia="Times New Roman" w:cs="Times New Roman"/>
          <w:sz w:val="24"/>
          <w:szCs w:val="24"/>
        </w:rPr>
        <w:instrText>ADDIN CSL_CITATION { "citationItems" : [ { "id" : "ITEM-1", "itemData" : { "author" : [ { "dropping-particle" : "", "family" : "Koslow", "given" : "J Anthony", "non-dropping-particle" : "", "parse-names" : false, "suffix" : "" }, { "dropping-particle" : "", "family" : "Allen", "given" : "Caitlin", "non-dropping-particle" : "", "parse-names" : false, "suffix" : "" } ], "container-title" : "California Cooperative Oceanic Fisheries Investigations", "editor" : [ { "dropping-particle" : "", "family" : "Heine", "given" : "J.N.", "non-dropping-particle" : "", "parse-names" : false, "suffix" : "" } ], "id" : "ITEM-1", "issued" : { "date-parts" : [ [ "2011" ] ] }, "page" : "205-213", "publisher-place" : "La Jolla, California", "title" : "The influence of the ocean environment on the abundance of market squid, Doryteuthis (loligo) opalescens, paralarvae in the Southern California Bight", "type" : "chapter", "volume" : "52" }, "uris" : [ "http://www.mendeley.com/documents/?uuid=05de74c6-99a6-4bf3-8a7d-184aebda1498" ] } ], "mendeley" : { "formattedCitation" : "(Koslow and Allen 2011)", "plainTextFormattedCitation" : "(Koslow and Allen 2011)", "previouslyFormattedCitation" : "(Koslow and Allen 2011)" }, "properties" : { "noteIndex" : 0 }, "schema" : "https://github.com/citation-style-language/schema/raw/master/csl-citation.json" }</w:instrText>
      </w:r>
      <w:r>
        <w:rPr>
          <w:rFonts w:eastAsia="Times New Roman" w:cs="Times New Roman"/>
          <w:sz w:val="24"/>
          <w:szCs w:val="24"/>
        </w:rPr>
        <w:fldChar w:fldCharType="separate"/>
      </w:r>
      <w:r w:rsidRPr="00560FAD">
        <w:rPr>
          <w:rFonts w:eastAsia="Times New Roman" w:cs="Times New Roman"/>
          <w:noProof/>
          <w:sz w:val="24"/>
          <w:szCs w:val="24"/>
        </w:rPr>
        <w:t>(Koslow and Allen 2011)</w:t>
      </w:r>
      <w:r>
        <w:rPr>
          <w:rFonts w:eastAsia="Times New Roman" w:cs="Times New Roman"/>
          <w:sz w:val="24"/>
          <w:szCs w:val="24"/>
        </w:rPr>
        <w:fldChar w:fldCharType="end"/>
      </w:r>
      <w:r>
        <w:rPr>
          <w:rFonts w:eastAsia="Times New Roman" w:cs="Times New Roman"/>
          <w:sz w:val="24"/>
          <w:szCs w:val="24"/>
        </w:rPr>
        <w:t>. While Canada’s SSF does not presently exploited squid in such high amounts, the potential for expansion and development of this fishery as an adaptation strategy may be possible, especially with the notably declines that are projected for other currentl</w:t>
      </w:r>
      <w:r w:rsidR="00B93C39">
        <w:rPr>
          <w:rFonts w:eastAsia="Times New Roman" w:cs="Times New Roman"/>
          <w:sz w:val="24"/>
          <w:szCs w:val="24"/>
        </w:rPr>
        <w:t>y exploited top species such as Pacific herring and salmon species.</w:t>
      </w:r>
      <w:r w:rsidR="00CB1A57">
        <w:rPr>
          <w:rFonts w:eastAsia="Times New Roman" w:cs="Times New Roman"/>
          <w:sz w:val="24"/>
          <w:szCs w:val="24"/>
        </w:rPr>
        <w:t xml:space="preserve"> This warrants further analysis and community based research</w:t>
      </w:r>
      <w:r w:rsidR="00A040BF">
        <w:rPr>
          <w:rFonts w:eastAsia="Times New Roman" w:cs="Times New Roman"/>
          <w:sz w:val="24"/>
          <w:szCs w:val="24"/>
        </w:rPr>
        <w:t>, especially as these species have cultural significance and provide ecosystem services</w:t>
      </w:r>
      <w:r w:rsidR="00CB1A57">
        <w:rPr>
          <w:rFonts w:eastAsia="Times New Roman" w:cs="Times New Roman"/>
          <w:sz w:val="24"/>
          <w:szCs w:val="24"/>
        </w:rPr>
        <w:t>.</w:t>
      </w:r>
      <w:r w:rsidR="00B93C39">
        <w:rPr>
          <w:rFonts w:eastAsia="Times New Roman" w:cs="Times New Roman"/>
          <w:sz w:val="24"/>
          <w:szCs w:val="24"/>
        </w:rPr>
        <w:t xml:space="preserve"> </w:t>
      </w:r>
      <w:r w:rsidR="00B93C39">
        <w:rPr>
          <w:rFonts w:eastAsia="Times New Roman" w:cs="Times New Roman"/>
          <w:sz w:val="24"/>
          <w:szCs w:val="24"/>
        </w:rPr>
        <w:t>The results are in line with other climate change and species distributions studies in the region, that projects decline for Pacific herring, eulacho</w:t>
      </w:r>
      <w:r w:rsidR="00C96448">
        <w:rPr>
          <w:rFonts w:eastAsia="Times New Roman" w:cs="Times New Roman"/>
          <w:sz w:val="24"/>
          <w:szCs w:val="24"/>
        </w:rPr>
        <w:t xml:space="preserve">n and salmon species in Canada </w:t>
      </w:r>
      <w:r w:rsidR="00C96448">
        <w:rPr>
          <w:rFonts w:eastAsia="Times New Roman" w:cs="Times New Roman"/>
          <w:sz w:val="24"/>
          <w:szCs w:val="24"/>
        </w:rPr>
        <w:fldChar w:fldCharType="begin" w:fldLock="1"/>
      </w:r>
      <w:r w:rsidR="00C96448">
        <w:rPr>
          <w:rFonts w:eastAsia="Times New Roman" w:cs="Times New Roman"/>
          <w:sz w:val="24"/>
          <w:szCs w:val="24"/>
        </w:rPr>
        <w:instrText>ADDIN CSL_CITATION { "citationItems" : [ { "id" : "ITEM-1", "itemData" : { "DOI" : "10.1371/journal.pone.0145285", "author" : [ { "dropping-particle" : "V", "family" : "Weatherdon", "given" : "Lauren", "non-dropping-particle" : "", "parse-names" : false, "suffix" : "" }, { "dropping-particle" : "", "family" : "Ota", "given" : "Yoshitaka", "non-dropping-particle" : "", "parse-names" : false, "suffix" : "" }, { "dropping-particle" : "", "family" : "Jones", "given" : "Miranda C", "non-dropping-particle" : "", "parse-names" : false, "suffix" : "" }, { "dropping-particle" : "", "family" : "Close", "given" : "David A", "non-dropping-particle" : "", "parse-names" : false, "suffix" : "" }, { "dropping-particle" : "", "family" : "Cheung", "given" : "William W L", "non-dropping-particle" : "", "parse-names" : false, "suffix" : "" } ], "container-title" : "PLoS ONE", "id" : "ITEM-1", "issue" : "1", "issued" : { "date-parts" : [ [ "2016" ] ] }, "page" : "1-28", "title" : "Projected Scenarios for Coastal First Nations\u2019 Fisheries Catch Potential under Climate Change: Management Challenges and Opportunities", "type" : "article-journal", "volume" : "11" }, "uris" : [ "http://www.mendeley.com/documents/?uuid=50cb8b7e-9661-4e83-aacc-76af03cd9c80" ] } ], "mendeley" : { "formattedCitation" : "(Weatherdon et al. 2016)", "plainTextFormattedCitation" : "(Weatherdon et al. 2016)", "previouslyFormattedCitation" : "(Weatherdon et al. 2016)" }, "properties" : { "noteIndex" : 0 }, "schema" : "https://github.com/citation-style-language/schema/raw/master/csl-citation.json" }</w:instrText>
      </w:r>
      <w:r w:rsidR="00C96448">
        <w:rPr>
          <w:rFonts w:eastAsia="Times New Roman" w:cs="Times New Roman"/>
          <w:sz w:val="24"/>
          <w:szCs w:val="24"/>
        </w:rPr>
        <w:fldChar w:fldCharType="separate"/>
      </w:r>
      <w:r w:rsidR="00C96448" w:rsidRPr="00C96448">
        <w:rPr>
          <w:rFonts w:eastAsia="Times New Roman" w:cs="Times New Roman"/>
          <w:noProof/>
          <w:sz w:val="24"/>
          <w:szCs w:val="24"/>
        </w:rPr>
        <w:t>(Weatherdon et al. 2016)</w:t>
      </w:r>
      <w:r w:rsidR="00C96448">
        <w:rPr>
          <w:rFonts w:eastAsia="Times New Roman" w:cs="Times New Roman"/>
          <w:sz w:val="24"/>
          <w:szCs w:val="24"/>
        </w:rPr>
        <w:fldChar w:fldCharType="end"/>
      </w:r>
      <w:r w:rsidR="00B93C39">
        <w:rPr>
          <w:rFonts w:eastAsia="Times New Roman" w:cs="Times New Roman"/>
          <w:sz w:val="24"/>
          <w:szCs w:val="24"/>
        </w:rPr>
        <w:t xml:space="preserve">. However, these significant fisheries to First Nations communities in British Columbia, </w:t>
      </w:r>
      <w:r w:rsidR="00CB1A57">
        <w:rPr>
          <w:rFonts w:eastAsia="Times New Roman" w:cs="Times New Roman"/>
          <w:sz w:val="24"/>
          <w:szCs w:val="24"/>
        </w:rPr>
        <w:t>tend</w:t>
      </w:r>
      <w:r w:rsidR="00B93C39">
        <w:rPr>
          <w:rFonts w:eastAsia="Times New Roman" w:cs="Times New Roman"/>
          <w:sz w:val="24"/>
          <w:szCs w:val="24"/>
        </w:rPr>
        <w:t xml:space="preserve"> to be masked by larger exploitations of species in the region.</w:t>
      </w:r>
    </w:p>
    <w:p w14:paraId="49FAA9C3" w14:textId="6CE0F59D" w:rsidR="00173BC6" w:rsidRDefault="00173BC6" w:rsidP="00173BC6">
      <w:pPr>
        <w:spacing w:after="0" w:line="240" w:lineRule="auto"/>
        <w:rPr>
          <w:rFonts w:eastAsia="Times New Roman" w:cs="Times New Roman"/>
          <w:sz w:val="24"/>
          <w:szCs w:val="24"/>
        </w:rPr>
      </w:pPr>
    </w:p>
    <w:p w14:paraId="5F546B5A" w14:textId="114A9499" w:rsidR="00173BC6" w:rsidRDefault="00173BC6" w:rsidP="00173BC6">
      <w:pPr>
        <w:spacing w:after="0" w:line="240" w:lineRule="auto"/>
        <w:rPr>
          <w:rFonts w:eastAsia="Times New Roman" w:cs="Times New Roman"/>
          <w:sz w:val="24"/>
          <w:szCs w:val="24"/>
        </w:rPr>
      </w:pPr>
      <w:r>
        <w:rPr>
          <w:rFonts w:eastAsia="Times New Roman" w:cs="Times New Roman"/>
          <w:sz w:val="24"/>
          <w:szCs w:val="24"/>
        </w:rPr>
        <w:t xml:space="preserve">Likewise, increases in catch potentials in Cannonball jellyfish is also documented in Canada’s EEZ. Largely catered towards an Asian market, its range has been noted to expand towards North American waters, generating almost 3.5 million US$ in revenue and holds potential for expansion (Agencias 2013) </w:t>
      </w:r>
      <w:r>
        <w:rPr>
          <w:rFonts w:eastAsia="Times New Roman" w:cs="Times New Roman"/>
          <w:sz w:val="24"/>
          <w:szCs w:val="24"/>
        </w:rPr>
        <w:fldChar w:fldCharType="begin" w:fldLock="1"/>
      </w:r>
      <w:r>
        <w:rPr>
          <w:rFonts w:eastAsia="Times New Roman" w:cs="Times New Roman"/>
          <w:sz w:val="24"/>
          <w:szCs w:val="24"/>
        </w:rPr>
        <w:instrText>ADDIN CSL_CITATION { "citationItems" : [ { "id" : "ITEM-1", "itemData" : { "DOI" : "10.1111/fme.12115", "author" : [ { "dropping-particle" : "", "family" : "Gir\u00f3n-Nava", "given" : "A", "non-dropping-particle" : "", "parse-names" : false, "suffix" : "" }, { "dropping-particle" : "", "family" : "L\u00f3pez-Sag\u00e1stegui", "given" : "C", "non-dropping-particle" : "", "parse-names" : false, "suffix" : "" }, { "dropping-particle" : "", "family" : "Aburto-Oropeza", "given" : "O", "non-dropping-particle" : "", "parse-names" : false, "suffix" : "" } ], "container-title" : "Fisheries Management and Ecology", "id" : "ITEM-1", "issued" : { "date-parts" : [ [ "2015" ] ] }, "page" : "261-264", "title" : "On the conditions of the 2012 cannonball jelly fish (Stomolophus meleagris) bloom in Golfo de Santa Clara : a fishery opportunity?", "type" : "article-journal", "volume" : "22" }, "uris" : [ "http://www.mendeley.com/documents/?uuid=85158605-596f-4130-9644-e25aadbf87b3" ] } ], "mendeley" : { "formattedCitation" : "(Gir\u00f3n-Nava, L\u00f3pez-Sag\u00e1stegui, and Aburto-Oropeza 2015)", "plainTextFormattedCitation" : "(Gir\u00f3n-Nava, L\u00f3pez-Sag\u00e1stegui, and Aburto-Oropeza 2015)", "previouslyFormattedCitation" : "(Gir\u00f3n-Nava, L\u00f3pez-Sag\u00e1stegui, and Aburto-Oropeza 2015)" }, "properties" : { "noteIndex" : 0 }, "schema" : "https://github.com/citation-style-language/schema/raw/master/csl-citation.json" }</w:instrText>
      </w:r>
      <w:r>
        <w:rPr>
          <w:rFonts w:eastAsia="Times New Roman" w:cs="Times New Roman"/>
          <w:sz w:val="24"/>
          <w:szCs w:val="24"/>
        </w:rPr>
        <w:fldChar w:fldCharType="separate"/>
      </w:r>
      <w:r w:rsidRPr="00B677E3">
        <w:rPr>
          <w:rFonts w:eastAsia="Times New Roman" w:cs="Times New Roman"/>
          <w:noProof/>
          <w:sz w:val="24"/>
          <w:szCs w:val="24"/>
        </w:rPr>
        <w:t>(Girón-Nava, López-Sagástegui, and Aburto-Oropeza 2015)</w:t>
      </w:r>
      <w:r>
        <w:rPr>
          <w:rFonts w:eastAsia="Times New Roman" w:cs="Times New Roman"/>
          <w:sz w:val="24"/>
          <w:szCs w:val="24"/>
        </w:rPr>
        <w:fldChar w:fldCharType="end"/>
      </w:r>
      <w:r>
        <w:rPr>
          <w:rFonts w:eastAsia="Times New Roman" w:cs="Times New Roman"/>
          <w:sz w:val="24"/>
          <w:szCs w:val="24"/>
        </w:rPr>
        <w:t>. Furthermore, in the case of SSF, RCP 8.5 appears to create significantly higher catch potential compared to RCP 2.6; attributing to the differences in catch potential of market squid and cannonball jellyfish between the two scenario. The lack of growth in catch potentials of LSF is attributed to declines in Alaska Pollock. While it appears that Alaska Pollock has positive catch potential implications for Alaska, its appears to decline in Canadian waters</w:t>
      </w:r>
      <w:r w:rsidRPr="000B467F">
        <w:rPr>
          <w:rFonts w:eastAsia="Times New Roman" w:cs="Times New Roman"/>
          <w:sz w:val="24"/>
          <w:szCs w:val="24"/>
        </w:rPr>
        <w:t xml:space="preserve">, </w:t>
      </w:r>
      <w:r w:rsidR="00FC1152">
        <w:rPr>
          <w:rFonts w:eastAsia="Times New Roman" w:cs="Times New Roman"/>
          <w:sz w:val="24"/>
          <w:szCs w:val="24"/>
          <w:highlight w:val="yellow"/>
        </w:rPr>
        <w:t>an indication</w:t>
      </w:r>
      <w:r w:rsidRPr="000B467F">
        <w:rPr>
          <w:rFonts w:eastAsia="Times New Roman" w:cs="Times New Roman"/>
          <w:sz w:val="24"/>
          <w:szCs w:val="24"/>
          <w:highlight w:val="yellow"/>
        </w:rPr>
        <w:t xml:space="preserve"> of shifting ranges</w:t>
      </w:r>
      <w:r>
        <w:rPr>
          <w:rFonts w:eastAsia="Times New Roman" w:cs="Times New Roman"/>
          <w:sz w:val="24"/>
          <w:szCs w:val="24"/>
        </w:rPr>
        <w:t xml:space="preserve">. Other top exploited species of LSF have documented increases such as </w:t>
      </w:r>
      <w:r w:rsidR="00FC1152">
        <w:rPr>
          <w:rFonts w:eastAsia="Times New Roman" w:cs="Times New Roman"/>
          <w:sz w:val="24"/>
          <w:szCs w:val="24"/>
        </w:rPr>
        <w:t>North Pacific hake and Pink salmon</w:t>
      </w:r>
      <w:r>
        <w:rPr>
          <w:rFonts w:eastAsia="Times New Roman" w:cs="Times New Roman"/>
          <w:sz w:val="24"/>
          <w:szCs w:val="24"/>
        </w:rPr>
        <w:t>, therefore, diverting catch portfolio away from Alaska Pollock and towards these species could be explored as a strategy. Finally, projections of LSF’s catch potential appears to only vary slightly between RCP scenarios, owing to a minimal variation in catch potentials among top exploited species.</w:t>
      </w:r>
    </w:p>
    <w:p w14:paraId="44A73B87" w14:textId="77777777" w:rsidR="00173BC6" w:rsidRDefault="00173BC6" w:rsidP="00173BC6">
      <w:pPr>
        <w:spacing w:after="0" w:line="240" w:lineRule="auto"/>
        <w:rPr>
          <w:rFonts w:eastAsia="Times New Roman" w:cs="Times New Roman"/>
          <w:sz w:val="24"/>
          <w:szCs w:val="24"/>
        </w:rPr>
      </w:pPr>
      <w:r>
        <w:rPr>
          <w:rFonts w:eastAsia="Times New Roman" w:cs="Times New Roman"/>
          <w:sz w:val="24"/>
          <w:szCs w:val="24"/>
        </w:rPr>
        <w:t xml:space="preserve"> </w:t>
      </w:r>
    </w:p>
    <w:p w14:paraId="5EA39018" w14:textId="78A775D3" w:rsidR="00173BC6" w:rsidRDefault="00173BC6" w:rsidP="00173BC6">
      <w:pPr>
        <w:spacing w:after="0" w:line="240" w:lineRule="auto"/>
        <w:rPr>
          <w:rFonts w:eastAsia="Times New Roman" w:cs="Times New Roman"/>
          <w:sz w:val="24"/>
          <w:szCs w:val="24"/>
        </w:rPr>
      </w:pPr>
      <w:r>
        <w:rPr>
          <w:rFonts w:eastAsia="Times New Roman" w:cs="Times New Roman"/>
          <w:sz w:val="24"/>
          <w:szCs w:val="24"/>
        </w:rPr>
        <w:t xml:space="preserve">Similar to Canada’s EEZ, delving into USA’s EEZ reveals future projection of SSF that outperform LSF, in terms of catch potentials. However, the impacts are more exacerbated in USA (compared to Canada), with its LSF producing accumulated negative values in catch potentials under both RCP scenarios. Closer analysis reveals that the majority of top exploited species in both sectors to be declining in catch potential, however this is overshadowed in the SSF by the immense growth in market squid. This seems to suggest that potentially diverting target species towards market squid. This may eventually reduce the diversity of SSF’s exploited species and focus its target on market squid, which could in itself be a challenge as market squid has been documented to be an unreliable and highly fluctuating species (as previously mentioned; </w:t>
      </w:r>
      <w:r>
        <w:rPr>
          <w:rFonts w:eastAsia="Times New Roman" w:cs="Times New Roman"/>
          <w:sz w:val="24"/>
          <w:szCs w:val="24"/>
        </w:rPr>
        <w:fldChar w:fldCharType="begin" w:fldLock="1"/>
      </w:r>
      <w:r w:rsidR="00875107">
        <w:rPr>
          <w:rFonts w:eastAsia="Times New Roman" w:cs="Times New Roman"/>
          <w:sz w:val="24"/>
          <w:szCs w:val="24"/>
        </w:rPr>
        <w:instrText>ADDIN CSL_CITATION { "citationItems" : [ { "id" : "ITEM-1", "itemData" : { "author" : [ { "dropping-particle" : "", "family" : "Koslow", "given" : "J Anthony", "non-dropping-particle" : "", "parse-names" : false, "suffix" : "" }, { "dropping-particle" : "", "family" : "Allen", "given" : "Caitlin", "non-dropping-particle" : "", "parse-names" : false, "suffix" : "" } ], "container-title" : "California Cooperative Oceanic Fisheries Investigations", "editor" : [ { "dropping-particle" : "", "family" : "Heine", "given" : "J.N.", "non-dropping-particle" : "", "parse-names" : false, "suffix" : "" } ], "id" : "ITEM-1", "issued" : { "date-parts" : [ [ "2011" ] ] }, "page" : "205-213", "publisher-place" : "La Jolla, California", "title" : "The influence of the ocean environment on the abundance of market squid, Doryteuthis (loligo) opalescens, paralarvae in the Southern California Bight", "type" : "chapter", "volume" : "52" }, "uris" : [ "http://www.mendeley.com/documents/?uuid=05de74c6-99a6-4bf3-8a7d-184aebda1498" ] } ], "mendeley" : { "formattedCitation" : "(Koslow and Allen 2011)", "plainTextFormattedCitation" : "(Koslow and Allen 2011)", "previouslyFormattedCitation" : "(Koslow and Allen 2011)" }, "properties" : { "noteIndex" : 0 }, "schema" : "https://github.com/citation-style-language/schema/raw/master/csl-citation.json" }</w:instrText>
      </w:r>
      <w:r>
        <w:rPr>
          <w:rFonts w:eastAsia="Times New Roman" w:cs="Times New Roman"/>
          <w:sz w:val="24"/>
          <w:szCs w:val="24"/>
        </w:rPr>
        <w:fldChar w:fldCharType="separate"/>
      </w:r>
      <w:r w:rsidRPr="00F76275">
        <w:rPr>
          <w:rFonts w:eastAsia="Times New Roman" w:cs="Times New Roman"/>
          <w:noProof/>
          <w:sz w:val="24"/>
          <w:szCs w:val="24"/>
        </w:rPr>
        <w:t>(Koslow and Allen 2011)</w:t>
      </w:r>
      <w:r>
        <w:rPr>
          <w:rFonts w:eastAsia="Times New Roman" w:cs="Times New Roman"/>
          <w:sz w:val="24"/>
          <w:szCs w:val="24"/>
        </w:rPr>
        <w:fldChar w:fldCharType="end"/>
      </w:r>
      <w:r>
        <w:rPr>
          <w:rFonts w:eastAsia="Times New Roman" w:cs="Times New Roman"/>
          <w:sz w:val="24"/>
          <w:szCs w:val="24"/>
        </w:rPr>
        <w:t>). Top LSF species such as North Pacific hake is noted to decline in USA’s waters but increase in neighbouring Canada’s EEZ. Taken together with observed declines in species richness suggests the movement of species towards higher latitudes.</w:t>
      </w:r>
    </w:p>
    <w:p w14:paraId="43DBD1B2" w14:textId="77777777" w:rsidR="00173BC6" w:rsidRDefault="00173BC6" w:rsidP="00173BC6">
      <w:pPr>
        <w:spacing w:after="0" w:line="240" w:lineRule="auto"/>
        <w:rPr>
          <w:rFonts w:eastAsia="Times New Roman" w:cs="Times New Roman"/>
          <w:sz w:val="24"/>
          <w:szCs w:val="24"/>
        </w:rPr>
      </w:pPr>
    </w:p>
    <w:p w14:paraId="63085F7F" w14:textId="77777777" w:rsidR="00173BC6" w:rsidRDefault="00173BC6" w:rsidP="00173BC6">
      <w:pPr>
        <w:spacing w:after="0" w:line="240" w:lineRule="auto"/>
        <w:rPr>
          <w:rFonts w:eastAsia="Times New Roman" w:cs="Times New Roman"/>
          <w:sz w:val="24"/>
          <w:szCs w:val="24"/>
        </w:rPr>
      </w:pPr>
      <w:r>
        <w:rPr>
          <w:rFonts w:eastAsia="Times New Roman" w:cs="Times New Roman"/>
          <w:sz w:val="24"/>
          <w:szCs w:val="24"/>
        </w:rPr>
        <w:lastRenderedPageBreak/>
        <w:t>Lastly in Mexico’s EEZ, LSF slightly outperforms SSF. However, the predominant variation in this EEZ is associated with the RCP scenarios, with RCP 2.6 deriving more positive catch potentials compared to RCP 8.5. Potentially, as RCP 8.5 is a more extreme emission scenario, ocean conditions in lower latitudes, such as in Mexico, could prove to be beyond a species thermal preferences or tolerances, prompting their movement towards higher latitudes to seek refuge.</w:t>
      </w:r>
    </w:p>
    <w:p w14:paraId="53447010" w14:textId="77777777" w:rsidR="00173BC6" w:rsidRDefault="00173BC6" w:rsidP="00173BC6">
      <w:pPr>
        <w:spacing w:after="0" w:line="240" w:lineRule="auto"/>
        <w:rPr>
          <w:rFonts w:eastAsia="Times New Roman" w:cs="Times New Roman"/>
          <w:sz w:val="24"/>
          <w:szCs w:val="24"/>
        </w:rPr>
      </w:pPr>
    </w:p>
    <w:p w14:paraId="714D82AC" w14:textId="356D1B85" w:rsidR="00821EE6" w:rsidRDefault="00A82066" w:rsidP="000723ED">
      <w:pPr>
        <w:spacing w:after="240" w:line="240" w:lineRule="auto"/>
        <w:rPr>
          <w:rFonts w:eastAsia="Times New Roman" w:cs="Times New Roman"/>
          <w:sz w:val="24"/>
          <w:szCs w:val="24"/>
        </w:rPr>
      </w:pPr>
      <w:r>
        <w:rPr>
          <w:rFonts w:eastAsia="Times New Roman" w:cs="Times New Roman"/>
          <w:sz w:val="24"/>
          <w:szCs w:val="24"/>
        </w:rPr>
        <w:t>3.</w:t>
      </w:r>
      <w:r w:rsidR="00173BC6">
        <w:rPr>
          <w:rFonts w:eastAsia="Times New Roman" w:cs="Times New Roman"/>
          <w:sz w:val="24"/>
          <w:szCs w:val="24"/>
        </w:rPr>
        <w:t>2</w:t>
      </w:r>
      <w:r>
        <w:rPr>
          <w:rFonts w:eastAsia="Times New Roman" w:cs="Times New Roman"/>
          <w:sz w:val="24"/>
          <w:szCs w:val="24"/>
        </w:rPr>
        <w:t xml:space="preserve"> </w:t>
      </w:r>
      <w:r w:rsidR="00821EE6">
        <w:rPr>
          <w:rFonts w:eastAsia="Times New Roman" w:cs="Times New Roman"/>
          <w:sz w:val="24"/>
          <w:szCs w:val="24"/>
        </w:rPr>
        <w:t>Uncertainties and assumption</w:t>
      </w:r>
      <w:r w:rsidR="00161C64">
        <w:rPr>
          <w:rFonts w:eastAsia="Times New Roman" w:cs="Times New Roman"/>
          <w:sz w:val="24"/>
          <w:szCs w:val="24"/>
        </w:rPr>
        <w:t>s</w:t>
      </w:r>
    </w:p>
    <w:p w14:paraId="5A2A7DE2" w14:textId="79994BD6" w:rsidR="00A82066" w:rsidRDefault="00A82066" w:rsidP="000723ED">
      <w:pPr>
        <w:spacing w:after="240" w:line="240" w:lineRule="auto"/>
        <w:rPr>
          <w:rFonts w:eastAsia="Times New Roman" w:cs="Times New Roman"/>
          <w:sz w:val="24"/>
          <w:szCs w:val="24"/>
        </w:rPr>
      </w:pPr>
      <w:r>
        <w:rPr>
          <w:rFonts w:eastAsia="Times New Roman" w:cs="Times New Roman"/>
          <w:sz w:val="24"/>
          <w:szCs w:val="24"/>
        </w:rPr>
        <w:t>3.</w:t>
      </w:r>
      <w:r w:rsidR="00173BC6">
        <w:rPr>
          <w:rFonts w:eastAsia="Times New Roman" w:cs="Times New Roman"/>
          <w:sz w:val="24"/>
          <w:szCs w:val="24"/>
        </w:rPr>
        <w:t>2</w:t>
      </w:r>
      <w:r>
        <w:rPr>
          <w:rFonts w:eastAsia="Times New Roman" w:cs="Times New Roman"/>
          <w:sz w:val="24"/>
          <w:szCs w:val="24"/>
        </w:rPr>
        <w:t>.1 Fisheries data</w:t>
      </w:r>
    </w:p>
    <w:p w14:paraId="27DCD929" w14:textId="7C8FC44C" w:rsidR="00161C64" w:rsidRDefault="00E8580A" w:rsidP="001B07EC">
      <w:pPr>
        <w:spacing w:after="240" w:line="240" w:lineRule="auto"/>
        <w:rPr>
          <w:rFonts w:eastAsia="Times New Roman" w:cs="Times New Roman"/>
          <w:sz w:val="24"/>
          <w:szCs w:val="24"/>
        </w:rPr>
      </w:pPr>
      <w:r>
        <w:rPr>
          <w:rFonts w:eastAsia="Times New Roman" w:cs="Times New Roman"/>
          <w:sz w:val="24"/>
          <w:szCs w:val="24"/>
        </w:rPr>
        <w:t xml:space="preserve">As this study </w:t>
      </w:r>
      <w:r w:rsidR="001B07EC">
        <w:rPr>
          <w:rFonts w:eastAsia="Times New Roman" w:cs="Times New Roman"/>
          <w:sz w:val="24"/>
          <w:szCs w:val="24"/>
        </w:rPr>
        <w:t xml:space="preserve">applies fisheries data from previous research studies, it is important to be aware of methodology </w:t>
      </w:r>
      <w:r w:rsidR="00161C64">
        <w:rPr>
          <w:rFonts w:eastAsia="Times New Roman" w:cs="Times New Roman"/>
          <w:sz w:val="24"/>
          <w:szCs w:val="24"/>
        </w:rPr>
        <w:t>and assumptions from</w:t>
      </w:r>
      <w:r w:rsidR="006D081D">
        <w:rPr>
          <w:rFonts w:eastAsia="Times New Roman" w:cs="Times New Roman"/>
          <w:sz w:val="24"/>
          <w:szCs w:val="24"/>
        </w:rPr>
        <w:t xml:space="preserve"> the original studies. </w:t>
      </w:r>
      <w:r w:rsidR="00161C64">
        <w:rPr>
          <w:rFonts w:eastAsia="Times New Roman" w:cs="Times New Roman"/>
          <w:sz w:val="24"/>
          <w:szCs w:val="24"/>
        </w:rPr>
        <w:t>In this case, t</w:t>
      </w:r>
      <w:r w:rsidR="001B07EC">
        <w:rPr>
          <w:rFonts w:eastAsia="Times New Roman" w:cs="Times New Roman"/>
          <w:sz w:val="24"/>
          <w:szCs w:val="24"/>
        </w:rPr>
        <w:t>he underlying assumption</w:t>
      </w:r>
      <w:r w:rsidR="00161C64">
        <w:rPr>
          <w:rFonts w:eastAsia="Times New Roman" w:cs="Times New Roman"/>
          <w:sz w:val="24"/>
          <w:szCs w:val="24"/>
        </w:rPr>
        <w:t>s</w:t>
      </w:r>
      <w:r w:rsidR="001B07EC">
        <w:rPr>
          <w:rFonts w:eastAsia="Times New Roman" w:cs="Times New Roman"/>
          <w:sz w:val="24"/>
          <w:szCs w:val="24"/>
        </w:rPr>
        <w:t xml:space="preserve"> of </w:t>
      </w:r>
      <w:r w:rsidR="00161C64">
        <w:rPr>
          <w:rFonts w:eastAsia="Times New Roman" w:cs="Times New Roman"/>
          <w:sz w:val="24"/>
          <w:szCs w:val="24"/>
        </w:rPr>
        <w:t xml:space="preserve">the </w:t>
      </w:r>
      <w:r w:rsidR="001B07EC">
        <w:rPr>
          <w:rFonts w:eastAsia="Times New Roman" w:cs="Times New Roman"/>
          <w:sz w:val="24"/>
          <w:szCs w:val="24"/>
        </w:rPr>
        <w:t xml:space="preserve">distinguishing </w:t>
      </w:r>
      <w:r w:rsidR="00161C64">
        <w:rPr>
          <w:rFonts w:eastAsia="Times New Roman" w:cs="Times New Roman"/>
          <w:sz w:val="24"/>
          <w:szCs w:val="24"/>
        </w:rPr>
        <w:t xml:space="preserve">characteristics between </w:t>
      </w:r>
      <w:r w:rsidR="001B07EC">
        <w:rPr>
          <w:rFonts w:eastAsia="Times New Roman" w:cs="Times New Roman"/>
          <w:sz w:val="24"/>
          <w:szCs w:val="24"/>
        </w:rPr>
        <w:t xml:space="preserve">SSF </w:t>
      </w:r>
      <w:r w:rsidR="00161C64">
        <w:rPr>
          <w:rFonts w:eastAsia="Times New Roman" w:cs="Times New Roman"/>
          <w:sz w:val="24"/>
          <w:szCs w:val="24"/>
        </w:rPr>
        <w:t>and</w:t>
      </w:r>
      <w:r w:rsidR="001B07EC">
        <w:rPr>
          <w:rFonts w:eastAsia="Times New Roman" w:cs="Times New Roman"/>
          <w:sz w:val="24"/>
          <w:szCs w:val="24"/>
        </w:rPr>
        <w:t xml:space="preserve"> LSF </w:t>
      </w:r>
      <w:r w:rsidR="00161C64">
        <w:rPr>
          <w:rFonts w:eastAsia="Times New Roman" w:cs="Times New Roman"/>
          <w:sz w:val="24"/>
          <w:szCs w:val="24"/>
        </w:rPr>
        <w:t>in each EEZ (Table X) would have a drastic effect on the initial input data for SSF and LSF and hence, would alter its subsequent projections on catch potentials and species richness. In majority of the EEZs, the disaggregation of SSF and LSF from a cumulated data source is based on fisheries characteristics (gear type, vessel type or fishing area) rather than a</w:t>
      </w:r>
      <w:r w:rsidR="005C63A3">
        <w:rPr>
          <w:rFonts w:eastAsia="Times New Roman" w:cs="Times New Roman"/>
          <w:sz w:val="24"/>
          <w:szCs w:val="24"/>
        </w:rPr>
        <w:t>n individual</w:t>
      </w:r>
      <w:r w:rsidR="00161C64">
        <w:rPr>
          <w:rFonts w:eastAsia="Times New Roman" w:cs="Times New Roman"/>
          <w:sz w:val="24"/>
          <w:szCs w:val="24"/>
        </w:rPr>
        <w:t xml:space="preserve"> species approach and this would reflect </w:t>
      </w:r>
      <w:r w:rsidR="006B0CAC">
        <w:rPr>
          <w:rFonts w:eastAsia="Times New Roman" w:cs="Times New Roman"/>
          <w:sz w:val="24"/>
          <w:szCs w:val="24"/>
        </w:rPr>
        <w:t>t</w:t>
      </w:r>
      <w:r w:rsidR="00161C64">
        <w:rPr>
          <w:rFonts w:eastAsia="Times New Roman" w:cs="Times New Roman"/>
          <w:sz w:val="24"/>
          <w:szCs w:val="24"/>
        </w:rPr>
        <w:t xml:space="preserve">he </w:t>
      </w:r>
      <w:r w:rsidR="00233B4A">
        <w:rPr>
          <w:rFonts w:eastAsia="Times New Roman" w:cs="Times New Roman"/>
          <w:sz w:val="24"/>
          <w:szCs w:val="24"/>
        </w:rPr>
        <w:t>quality of the initial dataset.</w:t>
      </w:r>
    </w:p>
    <w:p w14:paraId="205F248E" w14:textId="5680EF2E" w:rsidR="006B0CAC" w:rsidRDefault="00161C64" w:rsidP="001B07EC">
      <w:pPr>
        <w:spacing w:after="240" w:line="240" w:lineRule="auto"/>
        <w:rPr>
          <w:rFonts w:eastAsia="Times New Roman" w:cs="Times New Roman"/>
          <w:sz w:val="24"/>
          <w:szCs w:val="24"/>
        </w:rPr>
      </w:pPr>
      <w:r>
        <w:rPr>
          <w:rFonts w:eastAsia="Times New Roman" w:cs="Times New Roman"/>
          <w:sz w:val="24"/>
          <w:szCs w:val="24"/>
        </w:rPr>
        <w:t xml:space="preserve">The study </w:t>
      </w:r>
      <w:r w:rsidR="006B0CAC">
        <w:rPr>
          <w:rFonts w:eastAsia="Times New Roman" w:cs="Times New Roman"/>
          <w:sz w:val="24"/>
          <w:szCs w:val="24"/>
        </w:rPr>
        <w:t>encompasses</w:t>
      </w:r>
      <w:r>
        <w:rPr>
          <w:rFonts w:eastAsia="Times New Roman" w:cs="Times New Roman"/>
          <w:sz w:val="24"/>
          <w:szCs w:val="24"/>
        </w:rPr>
        <w:t xml:space="preserve"> the top 70% of fisheries catches in the PNA region</w:t>
      </w:r>
      <w:r w:rsidR="006B0CAC">
        <w:rPr>
          <w:rFonts w:eastAsia="Times New Roman" w:cs="Times New Roman"/>
          <w:sz w:val="24"/>
          <w:szCs w:val="24"/>
        </w:rPr>
        <w:t xml:space="preserve"> including top commercially exploited species. The results, taken collectively, provides insights</w:t>
      </w:r>
      <w:r w:rsidR="00463F63">
        <w:rPr>
          <w:rFonts w:eastAsia="Times New Roman" w:cs="Times New Roman"/>
          <w:sz w:val="24"/>
          <w:szCs w:val="24"/>
        </w:rPr>
        <w:t xml:space="preserve"> into</w:t>
      </w:r>
      <w:r w:rsidR="006B0CAC">
        <w:rPr>
          <w:rFonts w:eastAsia="Times New Roman" w:cs="Times New Roman"/>
          <w:sz w:val="24"/>
          <w:szCs w:val="24"/>
        </w:rPr>
        <w:t xml:space="preserve"> the general trends and projected patterns in the region</w:t>
      </w:r>
      <w:r w:rsidR="00463F63">
        <w:rPr>
          <w:rFonts w:eastAsia="Times New Roman" w:cs="Times New Roman"/>
          <w:sz w:val="24"/>
          <w:szCs w:val="24"/>
        </w:rPr>
        <w:t>.</w:t>
      </w:r>
      <w:r w:rsidR="006B0CAC">
        <w:rPr>
          <w:rFonts w:eastAsia="Times New Roman" w:cs="Times New Roman"/>
          <w:sz w:val="24"/>
          <w:szCs w:val="24"/>
        </w:rPr>
        <w:t xml:space="preserve"> </w:t>
      </w:r>
      <w:r w:rsidR="00463F63">
        <w:rPr>
          <w:rFonts w:eastAsia="Times New Roman" w:cs="Times New Roman"/>
          <w:sz w:val="24"/>
          <w:szCs w:val="24"/>
        </w:rPr>
        <w:t>H</w:t>
      </w:r>
      <w:r w:rsidR="006B0CAC">
        <w:rPr>
          <w:rFonts w:eastAsia="Times New Roman" w:cs="Times New Roman"/>
          <w:sz w:val="24"/>
          <w:szCs w:val="24"/>
        </w:rPr>
        <w:t>owever</w:t>
      </w:r>
      <w:r w:rsidR="00463F63">
        <w:rPr>
          <w:rFonts w:eastAsia="Times New Roman" w:cs="Times New Roman"/>
          <w:sz w:val="24"/>
          <w:szCs w:val="24"/>
        </w:rPr>
        <w:t>,</w:t>
      </w:r>
      <w:r w:rsidR="006B0CAC">
        <w:rPr>
          <w:rFonts w:eastAsia="Times New Roman" w:cs="Times New Roman"/>
          <w:sz w:val="24"/>
          <w:szCs w:val="24"/>
        </w:rPr>
        <w:t xml:space="preserve"> there is a level of uncertainty associated with any individual species-level forecasts, especially as the method of the species disaggregation</w:t>
      </w:r>
      <w:r w:rsidR="008B5771">
        <w:rPr>
          <w:rFonts w:eastAsia="Times New Roman" w:cs="Times New Roman"/>
          <w:sz w:val="24"/>
          <w:szCs w:val="24"/>
        </w:rPr>
        <w:t xml:space="preserve"> of higher taxonomic groupings to species level </w:t>
      </w:r>
      <w:r w:rsidR="006B0CAC">
        <w:rPr>
          <w:rFonts w:eastAsia="Times New Roman" w:cs="Times New Roman"/>
          <w:sz w:val="24"/>
          <w:szCs w:val="24"/>
        </w:rPr>
        <w:t xml:space="preserve">is performed on an equal proportion assumption. </w:t>
      </w:r>
      <w:r w:rsidR="008B5771">
        <w:rPr>
          <w:rFonts w:eastAsia="Times New Roman" w:cs="Times New Roman"/>
          <w:sz w:val="24"/>
          <w:szCs w:val="24"/>
        </w:rPr>
        <w:t>However, substantial e</w:t>
      </w:r>
      <w:r w:rsidR="006B0CAC">
        <w:rPr>
          <w:rFonts w:eastAsia="Times New Roman" w:cs="Times New Roman"/>
          <w:sz w:val="24"/>
          <w:szCs w:val="24"/>
        </w:rPr>
        <w:t>ff</w:t>
      </w:r>
      <w:r w:rsidR="00D5009C">
        <w:rPr>
          <w:rFonts w:eastAsia="Times New Roman" w:cs="Times New Roman"/>
          <w:sz w:val="24"/>
          <w:szCs w:val="24"/>
        </w:rPr>
        <w:t xml:space="preserve">orts were undertaken to </w:t>
      </w:r>
      <w:r w:rsidR="008B5771">
        <w:rPr>
          <w:rFonts w:eastAsia="Times New Roman" w:cs="Times New Roman"/>
          <w:sz w:val="24"/>
          <w:szCs w:val="24"/>
        </w:rPr>
        <w:t>overcome this uncertainty by including</w:t>
      </w:r>
      <w:r w:rsidR="00D5009C">
        <w:rPr>
          <w:rFonts w:eastAsia="Times New Roman" w:cs="Times New Roman"/>
          <w:sz w:val="24"/>
          <w:szCs w:val="24"/>
        </w:rPr>
        <w:t xml:space="preserve"> as comprehensive list of species as possible </w:t>
      </w:r>
      <w:r w:rsidR="008B5771">
        <w:rPr>
          <w:rFonts w:eastAsia="Times New Roman" w:cs="Times New Roman"/>
          <w:sz w:val="24"/>
          <w:szCs w:val="24"/>
        </w:rPr>
        <w:t>through</w:t>
      </w:r>
      <w:r w:rsidR="00D5009C">
        <w:rPr>
          <w:rFonts w:eastAsia="Times New Roman" w:cs="Times New Roman"/>
          <w:sz w:val="24"/>
          <w:szCs w:val="24"/>
        </w:rPr>
        <w:t xml:space="preserve"> </w:t>
      </w:r>
      <w:r w:rsidR="00463F63">
        <w:rPr>
          <w:rFonts w:eastAsia="Times New Roman" w:cs="Times New Roman"/>
          <w:sz w:val="24"/>
          <w:szCs w:val="24"/>
        </w:rPr>
        <w:t>referencing with literature and database sources like FishBase and SeaLifeBase.</w:t>
      </w:r>
    </w:p>
    <w:p w14:paraId="18E4C199" w14:textId="076E320F" w:rsidR="00505206" w:rsidRDefault="005C63A3" w:rsidP="00505206">
      <w:pPr>
        <w:spacing w:after="240" w:line="240" w:lineRule="auto"/>
        <w:rPr>
          <w:rFonts w:eastAsia="Times New Roman" w:cs="Times New Roman"/>
          <w:sz w:val="24"/>
          <w:szCs w:val="24"/>
        </w:rPr>
      </w:pPr>
      <w:r>
        <w:rPr>
          <w:rFonts w:eastAsia="Times New Roman" w:cs="Times New Roman"/>
          <w:sz w:val="24"/>
          <w:szCs w:val="24"/>
        </w:rPr>
        <w:t>A</w:t>
      </w:r>
      <w:r w:rsidR="006B0CAC">
        <w:rPr>
          <w:rFonts w:eastAsia="Times New Roman" w:cs="Times New Roman"/>
          <w:sz w:val="24"/>
          <w:szCs w:val="24"/>
        </w:rPr>
        <w:t xml:space="preserve">s the </w:t>
      </w:r>
      <w:r w:rsidR="00505206">
        <w:rPr>
          <w:rFonts w:eastAsia="Times New Roman" w:cs="Times New Roman"/>
          <w:sz w:val="24"/>
          <w:szCs w:val="24"/>
        </w:rPr>
        <w:t xml:space="preserve">inclusion of species in the study is based on their relative catch amounts, </w:t>
      </w:r>
      <w:r w:rsidR="006B0CAC">
        <w:rPr>
          <w:rFonts w:eastAsia="Times New Roman" w:cs="Times New Roman"/>
          <w:sz w:val="24"/>
          <w:szCs w:val="24"/>
        </w:rPr>
        <w:t xml:space="preserve">it is important to </w:t>
      </w:r>
      <w:r w:rsidR="00505206">
        <w:rPr>
          <w:rFonts w:eastAsia="Times New Roman" w:cs="Times New Roman"/>
          <w:sz w:val="24"/>
          <w:szCs w:val="24"/>
        </w:rPr>
        <w:t>recognize</w:t>
      </w:r>
      <w:r w:rsidR="006B0CAC">
        <w:rPr>
          <w:rFonts w:eastAsia="Times New Roman" w:cs="Times New Roman"/>
          <w:sz w:val="24"/>
          <w:szCs w:val="24"/>
        </w:rPr>
        <w:t xml:space="preserve"> that the analysis may overlook culturally important or socially relevant species when they are not exploited in </w:t>
      </w:r>
      <w:r w:rsidR="00505206">
        <w:rPr>
          <w:rFonts w:eastAsia="Times New Roman" w:cs="Times New Roman"/>
          <w:sz w:val="24"/>
          <w:szCs w:val="24"/>
        </w:rPr>
        <w:t>significant</w:t>
      </w:r>
      <w:r w:rsidR="006B0CAC">
        <w:rPr>
          <w:rFonts w:eastAsia="Times New Roman" w:cs="Times New Roman"/>
          <w:sz w:val="24"/>
          <w:szCs w:val="24"/>
        </w:rPr>
        <w:t xml:space="preserve"> </w:t>
      </w:r>
      <w:r w:rsidR="00505206">
        <w:rPr>
          <w:rFonts w:eastAsia="Times New Roman" w:cs="Times New Roman"/>
          <w:sz w:val="24"/>
          <w:szCs w:val="24"/>
        </w:rPr>
        <w:t>numbers</w:t>
      </w:r>
      <w:r w:rsidR="006B0CAC">
        <w:rPr>
          <w:rFonts w:eastAsia="Times New Roman" w:cs="Times New Roman"/>
          <w:sz w:val="24"/>
          <w:szCs w:val="24"/>
        </w:rPr>
        <w:t>.</w:t>
      </w:r>
      <w:r w:rsidR="00505206">
        <w:rPr>
          <w:rFonts w:eastAsia="Times New Roman" w:cs="Times New Roman"/>
          <w:sz w:val="24"/>
          <w:szCs w:val="24"/>
        </w:rPr>
        <w:t xml:space="preserve"> </w:t>
      </w:r>
      <w:r w:rsidR="0059685C">
        <w:rPr>
          <w:rFonts w:eastAsia="Times New Roman" w:cs="Times New Roman"/>
          <w:sz w:val="24"/>
          <w:szCs w:val="24"/>
        </w:rPr>
        <w:t>For instance, in</w:t>
      </w:r>
      <w:r w:rsidR="00C96448">
        <w:rPr>
          <w:rFonts w:eastAsia="Times New Roman" w:cs="Times New Roman"/>
          <w:sz w:val="24"/>
          <w:szCs w:val="24"/>
        </w:rPr>
        <w:t xml:space="preserve"> </w:t>
      </w:r>
      <w:r w:rsidR="00C96448">
        <w:rPr>
          <w:rFonts w:eastAsia="Times New Roman" w:cs="Times New Roman"/>
          <w:sz w:val="24"/>
          <w:szCs w:val="24"/>
        </w:rPr>
        <w:fldChar w:fldCharType="begin" w:fldLock="1"/>
      </w:r>
      <w:r w:rsidR="00A040BF">
        <w:rPr>
          <w:rFonts w:eastAsia="Times New Roman" w:cs="Times New Roman"/>
          <w:sz w:val="24"/>
          <w:szCs w:val="24"/>
        </w:rPr>
        <w:instrText>ADDIN CSL_CITATION { "citationItems" : [ { "id" : "ITEM-1", "itemData" : { "DOI" : "10.1371/journal.pone.0145285", "author" : [ { "dropping-particle" : "V", "family" : "Weatherdon", "given" : "Lauren", "non-dropping-particle" : "", "parse-names" : false, "suffix" : "" }, { "dropping-particle" : "", "family" : "Ota", "given" : "Yoshitaka", "non-dropping-particle" : "", "parse-names" : false, "suffix" : "" }, { "dropping-particle" : "", "family" : "Jones", "given" : "Miranda C", "non-dropping-particle" : "", "parse-names" : false, "suffix" : "" }, { "dropping-particle" : "", "family" : "Close", "given" : "David A", "non-dropping-particle" : "", "parse-names" : false, "suffix" : "" }, { "dropping-particle" : "", "family" : "Cheung", "given" : "William W L", "non-dropping-particle" : "", "parse-names" : false, "suffix" : "" } ], "container-title" : "PLoS ONE", "id" : "ITEM-1", "issue" : "1", "issued" : { "date-parts" : [ [ "2016" ] ] }, "page" : "1-28", "title" : "Projected Scenarios for Coastal First Nations\u2019 Fisheries Catch Potential under Climate Change: Management Challenges and Opportunities", "type" : "article-journal", "volume" : "11" }, "uris" : [ "http://www.mendeley.com/documents/?uuid=50cb8b7e-9661-4e83-aacc-76af03cd9c80" ] } ], "mendeley" : { "formattedCitation" : "(Weatherdon et al. 2016)", "plainTextFormattedCitation" : "(Weatherdon et al. 2016)", "previouslyFormattedCitation" : "(Weatherdon et al. 2016)" }, "properties" : { "noteIndex" : 0 }, "schema" : "https://github.com/citation-style-language/schema/raw/master/csl-citation.json" }</w:instrText>
      </w:r>
      <w:r w:rsidR="00C96448">
        <w:rPr>
          <w:rFonts w:eastAsia="Times New Roman" w:cs="Times New Roman"/>
          <w:sz w:val="24"/>
          <w:szCs w:val="24"/>
        </w:rPr>
        <w:fldChar w:fldCharType="separate"/>
      </w:r>
      <w:r w:rsidR="00C96448" w:rsidRPr="00C96448">
        <w:rPr>
          <w:rFonts w:eastAsia="Times New Roman" w:cs="Times New Roman"/>
          <w:noProof/>
          <w:sz w:val="24"/>
          <w:szCs w:val="24"/>
        </w:rPr>
        <w:t>(Weatherdon et al. 2016)</w:t>
      </w:r>
      <w:r w:rsidR="00C96448">
        <w:rPr>
          <w:rFonts w:eastAsia="Times New Roman" w:cs="Times New Roman"/>
          <w:sz w:val="24"/>
          <w:szCs w:val="24"/>
        </w:rPr>
        <w:fldChar w:fldCharType="end"/>
      </w:r>
      <w:r w:rsidR="0059685C">
        <w:rPr>
          <w:rFonts w:eastAsia="Times New Roman" w:cs="Times New Roman"/>
          <w:sz w:val="24"/>
          <w:szCs w:val="24"/>
        </w:rPr>
        <w:t>, eulachon</w:t>
      </w:r>
      <w:r w:rsidR="001859B6">
        <w:rPr>
          <w:rFonts w:eastAsia="Times New Roman" w:cs="Times New Roman"/>
          <w:sz w:val="24"/>
          <w:szCs w:val="24"/>
        </w:rPr>
        <w:t xml:space="preserve"> (</w:t>
      </w:r>
      <w:r w:rsidR="001859B6" w:rsidRPr="001859B6">
        <w:rPr>
          <w:rFonts w:eastAsia="Times New Roman" w:cs="Times New Roman"/>
          <w:i/>
          <w:sz w:val="24"/>
          <w:szCs w:val="24"/>
        </w:rPr>
        <w:t>Thaleichthys pacificus</w:t>
      </w:r>
      <w:r w:rsidR="001859B6">
        <w:rPr>
          <w:rFonts w:eastAsia="Times New Roman" w:cs="Times New Roman"/>
          <w:sz w:val="24"/>
          <w:szCs w:val="24"/>
        </w:rPr>
        <w:t>)</w:t>
      </w:r>
      <w:r w:rsidR="0059685C">
        <w:rPr>
          <w:rFonts w:eastAsia="Times New Roman" w:cs="Times New Roman"/>
          <w:sz w:val="24"/>
          <w:szCs w:val="24"/>
        </w:rPr>
        <w:t xml:space="preserve">, a species of importance to First Nation fisheries, was shown to decline considerably. While the </w:t>
      </w:r>
      <w:r w:rsidR="001859B6">
        <w:rPr>
          <w:rFonts w:eastAsia="Times New Roman" w:cs="Times New Roman"/>
          <w:sz w:val="24"/>
          <w:szCs w:val="24"/>
        </w:rPr>
        <w:t>projections</w:t>
      </w:r>
      <w:r w:rsidR="0059685C">
        <w:rPr>
          <w:rFonts w:eastAsia="Times New Roman" w:cs="Times New Roman"/>
          <w:sz w:val="24"/>
          <w:szCs w:val="24"/>
        </w:rPr>
        <w:t xml:space="preserve"> in this study concur, the</w:t>
      </w:r>
      <w:r w:rsidR="003130DA">
        <w:rPr>
          <w:rFonts w:eastAsia="Times New Roman" w:cs="Times New Roman"/>
          <w:sz w:val="24"/>
          <w:szCs w:val="24"/>
        </w:rPr>
        <w:t xml:space="preserve"> impacts to the</w:t>
      </w:r>
      <w:r w:rsidR="0059685C">
        <w:rPr>
          <w:rFonts w:eastAsia="Times New Roman" w:cs="Times New Roman"/>
          <w:sz w:val="24"/>
          <w:szCs w:val="24"/>
        </w:rPr>
        <w:t>se culturally important species</w:t>
      </w:r>
      <w:r w:rsidR="001859B6">
        <w:rPr>
          <w:rFonts w:eastAsia="Times New Roman" w:cs="Times New Roman"/>
          <w:sz w:val="24"/>
          <w:szCs w:val="24"/>
        </w:rPr>
        <w:t>,</w:t>
      </w:r>
      <w:r w:rsidR="0059685C">
        <w:rPr>
          <w:rFonts w:eastAsia="Times New Roman" w:cs="Times New Roman"/>
          <w:sz w:val="24"/>
          <w:szCs w:val="24"/>
        </w:rPr>
        <w:t xml:space="preserve"> </w:t>
      </w:r>
      <w:r w:rsidR="001859B6">
        <w:rPr>
          <w:rFonts w:eastAsia="Times New Roman" w:cs="Times New Roman"/>
          <w:sz w:val="24"/>
          <w:szCs w:val="24"/>
        </w:rPr>
        <w:t xml:space="preserve">like eulachon, </w:t>
      </w:r>
      <w:r w:rsidR="0059685C">
        <w:rPr>
          <w:rFonts w:eastAsia="Times New Roman" w:cs="Times New Roman"/>
          <w:sz w:val="24"/>
          <w:szCs w:val="24"/>
        </w:rPr>
        <w:t xml:space="preserve">are masked by more heavily exploited species. </w:t>
      </w:r>
      <w:r w:rsidR="00505206">
        <w:rPr>
          <w:rFonts w:eastAsia="Times New Roman" w:cs="Times New Roman"/>
          <w:sz w:val="24"/>
          <w:szCs w:val="24"/>
        </w:rPr>
        <w:t xml:space="preserve">Therefore, this study does not attempt to comment on any </w:t>
      </w:r>
      <w:r w:rsidR="005F6DE8">
        <w:rPr>
          <w:rFonts w:eastAsia="Times New Roman" w:cs="Times New Roman"/>
          <w:sz w:val="24"/>
          <w:szCs w:val="24"/>
        </w:rPr>
        <w:t>specific</w:t>
      </w:r>
      <w:r w:rsidR="00505206">
        <w:rPr>
          <w:rFonts w:eastAsia="Times New Roman" w:cs="Times New Roman"/>
          <w:sz w:val="24"/>
          <w:szCs w:val="24"/>
        </w:rPr>
        <w:t xml:space="preserve"> community or provide a complete account, rather it </w:t>
      </w:r>
      <w:r>
        <w:rPr>
          <w:rFonts w:eastAsia="Times New Roman" w:cs="Times New Roman"/>
          <w:sz w:val="24"/>
          <w:szCs w:val="24"/>
        </w:rPr>
        <w:t>should be viewed as a</w:t>
      </w:r>
      <w:r w:rsidR="00505206">
        <w:rPr>
          <w:rFonts w:eastAsia="Times New Roman" w:cs="Times New Roman"/>
          <w:sz w:val="24"/>
          <w:szCs w:val="24"/>
        </w:rPr>
        <w:t xml:space="preserve"> quantitative approach towards analyzing the general effects of climate change on fisheries in the region.</w:t>
      </w:r>
    </w:p>
    <w:p w14:paraId="5BFA7912" w14:textId="080BB0A5" w:rsidR="008F5A66" w:rsidRDefault="008F5A66" w:rsidP="000723ED">
      <w:pPr>
        <w:spacing w:after="240" w:line="240" w:lineRule="auto"/>
        <w:rPr>
          <w:rFonts w:eastAsia="Times New Roman" w:cs="Times New Roman"/>
          <w:sz w:val="24"/>
          <w:szCs w:val="24"/>
        </w:rPr>
      </w:pPr>
      <w:r>
        <w:rPr>
          <w:rFonts w:eastAsia="Times New Roman" w:cs="Times New Roman"/>
          <w:sz w:val="24"/>
          <w:szCs w:val="24"/>
        </w:rPr>
        <w:t>3.1.2. Species distribution model</w:t>
      </w:r>
    </w:p>
    <w:p w14:paraId="7047643F" w14:textId="6B387155" w:rsidR="00D90963" w:rsidRDefault="00D90963" w:rsidP="00D90963">
      <w:pPr>
        <w:spacing w:after="240" w:line="240" w:lineRule="auto"/>
        <w:rPr>
          <w:rFonts w:eastAsia="Times New Roman" w:cs="Times New Roman"/>
          <w:sz w:val="24"/>
          <w:szCs w:val="24"/>
        </w:rPr>
      </w:pPr>
      <w:r>
        <w:rPr>
          <w:rFonts w:eastAsia="Times New Roman" w:cs="Times New Roman"/>
          <w:sz w:val="24"/>
          <w:szCs w:val="24"/>
        </w:rPr>
        <w:t xml:space="preserve">The study is based on the assumption that historical fishing data from the SAU is an indication of the species’ current distributions and it represents an equilibrium of the species with the environment such that its current occurrences reflects the species’ environmental preferences and tolerance. If the current distributions are conservation and well within a species thresholds, then the results may be an overestimation of the effects </w:t>
      </w:r>
      <w:r>
        <w:rPr>
          <w:rFonts w:eastAsia="Times New Roman" w:cs="Times New Roman"/>
          <w:sz w:val="24"/>
          <w:szCs w:val="24"/>
        </w:rPr>
        <w:fldChar w:fldCharType="begin" w:fldLock="1"/>
      </w:r>
      <w:r w:rsidR="00A040BF">
        <w:rPr>
          <w:rFonts w:eastAsia="Times New Roman" w:cs="Times New Roman"/>
          <w:sz w:val="24"/>
          <w:szCs w:val="24"/>
        </w:rPr>
        <w:instrText>ADDIN CSL_CITATION { "citationItems" : [ { "id" : "ITEM-1", "itemData" : { "author" : [ { "dropping-particle" : "", "family" : "Cheung", "given" : "William W L", "non-dropping-particle" : "", "parse-names" : false, "suffix" : "" }, { "dropping-particle" : "", "family" : "Lam", "given" : "V W Y", "non-dropping-particle" : "", "parse-names" : false, "suffix" : "" }, { "dropping-particle" : "", "family" : "Pauly", "given" : "D", "non-dropping-particle" : "", "parse-names" : false, "suffix" : "" } ], "id" : "ITEM-1", "issue" : "3", "issued" : { "date-parts" : [ [ "2008" ] ] }, "title" : "Modelling present and climate-shifted distribution of marine fishes and invertebrates", "type" : "article-journal", "volume" : "16" }, "uris" : [ "http://www.mendeley.com/documents/?uuid=0cd81a33-3765-4fde-af23-034c10cf5649" ] } ], "mendeley" : { "formattedCitation" : "(W. W. L. Cheung, Lam, and Pauly 2008a)", "manualFormatting" : "(Cheung, Lam, and Pauly 2008a)", "plainTextFormattedCitation" : "(W. W. L. Cheung, Lam, and Pauly 2008a)", "previouslyFormattedCitation" : "(W. W. L. Cheung, Lam, and Pauly 2008a)" }, "properties" : { "noteIndex" : 0 }, "schema" : "https://github.com/citation-style-language/schema/raw/master/csl-citation.json" }</w:instrText>
      </w:r>
      <w:r>
        <w:rPr>
          <w:rFonts w:eastAsia="Times New Roman" w:cs="Times New Roman"/>
          <w:sz w:val="24"/>
          <w:szCs w:val="24"/>
        </w:rPr>
        <w:fldChar w:fldCharType="separate"/>
      </w:r>
      <w:r w:rsidRPr="005C63A3">
        <w:rPr>
          <w:rFonts w:eastAsia="Times New Roman" w:cs="Times New Roman"/>
          <w:noProof/>
          <w:sz w:val="24"/>
          <w:szCs w:val="24"/>
        </w:rPr>
        <w:t>(Cheung, Lam, and Pauly 2008a)</w:t>
      </w:r>
      <w:r>
        <w:rPr>
          <w:rFonts w:eastAsia="Times New Roman" w:cs="Times New Roman"/>
          <w:sz w:val="24"/>
          <w:szCs w:val="24"/>
        </w:rPr>
        <w:fldChar w:fldCharType="end"/>
      </w:r>
      <w:r>
        <w:rPr>
          <w:rFonts w:eastAsia="Times New Roman" w:cs="Times New Roman"/>
          <w:sz w:val="24"/>
          <w:szCs w:val="24"/>
        </w:rPr>
        <w:t xml:space="preserve">. </w:t>
      </w:r>
      <w:r>
        <w:rPr>
          <w:rFonts w:eastAsia="Times New Roman" w:cs="Times New Roman"/>
          <w:sz w:val="24"/>
          <w:szCs w:val="24"/>
        </w:rPr>
        <w:lastRenderedPageBreak/>
        <w:t xml:space="preserve">Further, historical fishing data is used as an indication of catch potentials, therefore the assumption is that the current fishing pressure and level remains consistent into the future. </w:t>
      </w:r>
      <w:r w:rsidRPr="005C63A3">
        <w:rPr>
          <w:rFonts w:eastAsia="Times New Roman" w:cs="Times New Roman"/>
          <w:sz w:val="24"/>
          <w:szCs w:val="24"/>
          <w:highlight w:val="yellow"/>
        </w:rPr>
        <w:t>Given that SAU data commences in 1950 and captures a 60 year time period, any fluctuations in fishing pressures and trends can arguably be said to have standardized in this study.</w:t>
      </w:r>
      <w:r>
        <w:rPr>
          <w:rFonts w:eastAsia="Times New Roman" w:cs="Times New Roman"/>
          <w:sz w:val="24"/>
          <w:szCs w:val="24"/>
        </w:rPr>
        <w:t xml:space="preserve"> Further, the initial SAU data encompassed discards and by-catch in order to account for the total catch potentials. Therefore, our results may be an over-estimation of the fisheries resources exploited and landed by fisheries.</w:t>
      </w:r>
      <w:r>
        <w:rPr>
          <w:rFonts w:eastAsia="Times New Roman" w:cs="Times New Roman"/>
          <w:sz w:val="24"/>
          <w:szCs w:val="24"/>
        </w:rPr>
        <w:t xml:space="preserve"> </w:t>
      </w:r>
    </w:p>
    <w:p w14:paraId="1AD69EA0" w14:textId="75EFCD5B" w:rsidR="00D90963" w:rsidRDefault="00D90963" w:rsidP="00D90963">
      <w:pPr>
        <w:spacing w:after="240" w:line="240" w:lineRule="auto"/>
        <w:rPr>
          <w:rFonts w:eastAsia="Times New Roman" w:cs="Times New Roman"/>
          <w:sz w:val="24"/>
          <w:szCs w:val="24"/>
        </w:rPr>
      </w:pPr>
      <w:r>
        <w:rPr>
          <w:rFonts w:eastAsia="Times New Roman" w:cs="Times New Roman"/>
          <w:sz w:val="24"/>
          <w:szCs w:val="24"/>
        </w:rPr>
        <w:t>To best provide a detailed account of exploited species</w:t>
      </w:r>
      <w:r>
        <w:rPr>
          <w:rFonts w:eastAsia="Times New Roman" w:cs="Times New Roman"/>
          <w:sz w:val="24"/>
          <w:szCs w:val="24"/>
        </w:rPr>
        <w:t xml:space="preserve"> through the species distribution models</w:t>
      </w:r>
      <w:r>
        <w:rPr>
          <w:rFonts w:eastAsia="Times New Roman" w:cs="Times New Roman"/>
          <w:sz w:val="24"/>
          <w:szCs w:val="24"/>
        </w:rPr>
        <w:t>, assumptions were made to estimate parameters for species where data was unavailable. For instance, parameters from a closely related species within the same family or genus, and preferably one that occupied a similar range, was applied. This obstacle of the lack of available information predominately arose in species that were under-studied and generally not heavily exploited; often in species that compose a small proportion of the fisheries catch. Given this, the overall trends should be unaffected, although precaution should be taken when examining the less ubiquitous and sparsely exploited species.</w:t>
      </w:r>
      <w:r>
        <w:rPr>
          <w:rFonts w:eastAsia="Times New Roman" w:cs="Times New Roman"/>
          <w:sz w:val="24"/>
          <w:szCs w:val="24"/>
        </w:rPr>
        <w:t xml:space="preserve"> </w:t>
      </w:r>
    </w:p>
    <w:p w14:paraId="0815B3BD" w14:textId="6E4C72BA" w:rsidR="00B15881" w:rsidRDefault="00C96448" w:rsidP="000723ED">
      <w:pPr>
        <w:spacing w:after="240" w:line="240" w:lineRule="auto"/>
        <w:rPr>
          <w:rFonts w:eastAsia="Times New Roman" w:cs="Times New Roman"/>
          <w:sz w:val="24"/>
          <w:szCs w:val="24"/>
        </w:rPr>
      </w:pPr>
      <w:r>
        <w:rPr>
          <w:rFonts w:eastAsia="Times New Roman" w:cs="Times New Roman"/>
          <w:sz w:val="24"/>
          <w:szCs w:val="24"/>
        </w:rPr>
        <w:t xml:space="preserve">Finally, </w:t>
      </w:r>
      <w:r w:rsidR="00B15881">
        <w:rPr>
          <w:rFonts w:eastAsia="Times New Roman" w:cs="Times New Roman"/>
          <w:sz w:val="24"/>
          <w:szCs w:val="24"/>
        </w:rPr>
        <w:t xml:space="preserve">a multi-model ensemble, encompassing other SDMs like Maxent and AquaMaps, could be introduced in future studies to enhance the robustness of the results </w:t>
      </w:r>
      <w:r>
        <w:rPr>
          <w:rFonts w:eastAsia="Times New Roman" w:cs="Times New Roman"/>
          <w:sz w:val="24"/>
          <w:szCs w:val="24"/>
        </w:rPr>
        <w:t xml:space="preserve">and account for variation between SDMs </w:t>
      </w:r>
      <w:r w:rsidR="00B15881">
        <w:rPr>
          <w:rFonts w:eastAsia="Times New Roman" w:cs="Times New Roman"/>
          <w:sz w:val="24"/>
          <w:szCs w:val="24"/>
        </w:rPr>
        <w:fldChar w:fldCharType="begin" w:fldLock="1"/>
      </w:r>
      <w:r>
        <w:rPr>
          <w:rFonts w:eastAsia="Times New Roman" w:cs="Times New Roman"/>
          <w:sz w:val="24"/>
          <w:szCs w:val="24"/>
        </w:rPr>
        <w:instrText>ADDIN CSL_CITATION { "citationItems" : [ { "id" : "ITEM-1", "itemData" : { "author" : [ { "dropping-particle" : "", "family" : "Jones", "given" : "Miranda C", "non-dropping-particle" : "", "parse-names" : false, "suffix" : "" }, { "dropping-particle" : "", "family" : "Cheung", "given" : "William W L", "non-dropping-particle" : "", "parse-names" : false, "suffix" : "" } ], "container-title" : "ICES Journal of Marine Science", "id" : "ITEM-1", "issue" : "January", "issued" : { "date-parts" : [ [ "2015" ] ] }, "page" : "741-752", "title" : "Multi-model ensemble projections of climate change effects on global marine biodiversity", "type" : "article-journal", "volume" : "72" }, "uris" : [ "http://www.mendeley.com/documents/?uuid=ea51ee57-9b72-4692-a66b-85d46e70c6bb" ] } ], "mendeley" : { "formattedCitation" : "(Jones and Cheung 2015)", "plainTextFormattedCitation" : "(Jones and Cheung 2015)", "previouslyFormattedCitation" : "(Jones and Cheung 2015)" }, "properties" : { "noteIndex" : 0 }, "schema" : "https://github.com/citation-style-language/schema/raw/master/csl-citation.json" }</w:instrText>
      </w:r>
      <w:r w:rsidR="00B15881">
        <w:rPr>
          <w:rFonts w:eastAsia="Times New Roman" w:cs="Times New Roman"/>
          <w:sz w:val="24"/>
          <w:szCs w:val="24"/>
        </w:rPr>
        <w:fldChar w:fldCharType="separate"/>
      </w:r>
      <w:r w:rsidR="00B15881" w:rsidRPr="00B15881">
        <w:rPr>
          <w:rFonts w:eastAsia="Times New Roman" w:cs="Times New Roman"/>
          <w:noProof/>
          <w:sz w:val="24"/>
          <w:szCs w:val="24"/>
        </w:rPr>
        <w:t>(Jones and Cheung 2015)</w:t>
      </w:r>
      <w:r w:rsidR="00B15881">
        <w:rPr>
          <w:rFonts w:eastAsia="Times New Roman" w:cs="Times New Roman"/>
          <w:sz w:val="24"/>
          <w:szCs w:val="24"/>
        </w:rPr>
        <w:fldChar w:fldCharType="end"/>
      </w:r>
      <w:r w:rsidR="00B15881">
        <w:rPr>
          <w:rFonts w:eastAsia="Times New Roman" w:cs="Times New Roman"/>
          <w:sz w:val="24"/>
          <w:szCs w:val="24"/>
        </w:rPr>
        <w:t>.</w:t>
      </w:r>
    </w:p>
    <w:p w14:paraId="29F385E0" w14:textId="0024CA58" w:rsidR="00EA7095" w:rsidRDefault="00EA7095" w:rsidP="000723ED">
      <w:pPr>
        <w:spacing w:after="240" w:line="240" w:lineRule="auto"/>
        <w:rPr>
          <w:rFonts w:eastAsia="Times New Roman" w:cs="Times New Roman"/>
          <w:sz w:val="24"/>
          <w:szCs w:val="24"/>
        </w:rPr>
      </w:pPr>
      <w:r>
        <w:rPr>
          <w:rFonts w:eastAsia="Times New Roman" w:cs="Times New Roman"/>
          <w:sz w:val="24"/>
          <w:szCs w:val="24"/>
        </w:rPr>
        <w:t>DBEM</w:t>
      </w:r>
    </w:p>
    <w:p w14:paraId="1E732F1E" w14:textId="57A33F06" w:rsidR="00EA7095" w:rsidRDefault="00EA7095" w:rsidP="00EA7095">
      <w:pPr>
        <w:pStyle w:val="ListParagraph"/>
        <w:numPr>
          <w:ilvl w:val="0"/>
          <w:numId w:val="6"/>
        </w:numPr>
        <w:spacing w:after="240" w:line="240" w:lineRule="auto"/>
        <w:rPr>
          <w:rFonts w:eastAsia="Times New Roman" w:cs="Times New Roman"/>
          <w:sz w:val="24"/>
          <w:szCs w:val="24"/>
        </w:rPr>
      </w:pPr>
      <w:r>
        <w:rPr>
          <w:rFonts w:eastAsia="Times New Roman" w:cs="Times New Roman"/>
          <w:sz w:val="24"/>
          <w:szCs w:val="24"/>
        </w:rPr>
        <w:t>Species interactions, and shifting of envelope.. if predator envelope shifts but prey does not etc.</w:t>
      </w:r>
    </w:p>
    <w:p w14:paraId="2CB5BE5E" w14:textId="4409D26E" w:rsidR="00D5183F" w:rsidRPr="0059685C" w:rsidRDefault="00D5183F" w:rsidP="00F762C7">
      <w:pPr>
        <w:pStyle w:val="ListParagraph"/>
        <w:numPr>
          <w:ilvl w:val="0"/>
          <w:numId w:val="6"/>
        </w:numPr>
        <w:spacing w:after="240" w:line="240" w:lineRule="auto"/>
        <w:rPr>
          <w:rFonts w:eastAsia="Times New Roman" w:cs="Times New Roman"/>
          <w:sz w:val="24"/>
          <w:szCs w:val="24"/>
        </w:rPr>
      </w:pPr>
      <w:r w:rsidRPr="0059685C">
        <w:rPr>
          <w:rFonts w:eastAsia="Times New Roman" w:cs="Times New Roman"/>
          <w:sz w:val="24"/>
          <w:szCs w:val="24"/>
        </w:rPr>
        <w:t>Factors that are not included in the model are biotic interactions, evolutionary change and dispersal ability</w:t>
      </w:r>
      <w:r w:rsidR="0059685C" w:rsidRPr="0059685C">
        <w:rPr>
          <w:rFonts w:eastAsia="Times New Roman" w:cs="Times New Roman"/>
          <w:sz w:val="24"/>
          <w:szCs w:val="24"/>
        </w:rPr>
        <w:t xml:space="preserve"> (Pearson and Dawson 2003, Guisan and Thuiller 2005, Cheung et al. 2009)</w:t>
      </w:r>
      <w:r w:rsidRPr="0059685C">
        <w:rPr>
          <w:rFonts w:eastAsia="Times New Roman" w:cs="Times New Roman"/>
          <w:sz w:val="24"/>
          <w:szCs w:val="24"/>
        </w:rPr>
        <w:t xml:space="preserve">. These limitations should be considered and results interpreted </w:t>
      </w:r>
      <w:r w:rsidR="0059685C" w:rsidRPr="0059685C">
        <w:rPr>
          <w:rFonts w:eastAsia="Times New Roman" w:cs="Times New Roman"/>
          <w:sz w:val="24"/>
          <w:szCs w:val="24"/>
        </w:rPr>
        <w:t xml:space="preserve">with these limitations in mind. Predictions can agree with observations in bioclimate models (Araujo et al. 2005). </w:t>
      </w:r>
      <w:r w:rsidR="0059685C">
        <w:rPr>
          <w:rFonts w:eastAsia="Times New Roman" w:cs="Times New Roman"/>
          <w:sz w:val="24"/>
          <w:szCs w:val="24"/>
        </w:rPr>
        <w:t>Such models can be</w:t>
      </w:r>
      <w:r w:rsidRPr="0059685C">
        <w:rPr>
          <w:rFonts w:eastAsia="Times New Roman" w:cs="Times New Roman"/>
          <w:sz w:val="24"/>
          <w:szCs w:val="24"/>
        </w:rPr>
        <w:t xml:space="preserve"> the first approximation a</w:t>
      </w:r>
      <w:r w:rsidR="0059685C" w:rsidRPr="0059685C">
        <w:rPr>
          <w:rFonts w:eastAsia="Times New Roman" w:cs="Times New Roman"/>
          <w:sz w:val="24"/>
          <w:szCs w:val="24"/>
        </w:rPr>
        <w:t>n</w:t>
      </w:r>
      <w:r w:rsidRPr="0059685C">
        <w:rPr>
          <w:rFonts w:eastAsia="Times New Roman" w:cs="Times New Roman"/>
          <w:sz w:val="24"/>
          <w:szCs w:val="24"/>
        </w:rPr>
        <w:t>d a tool towards understanding the potential impacts of climate change (Pearson and Dawson 2003).</w:t>
      </w:r>
    </w:p>
    <w:p w14:paraId="2CC837BA" w14:textId="04F13148" w:rsidR="00D366EF" w:rsidRDefault="00D366EF">
      <w:pPr>
        <w:rPr>
          <w:sz w:val="24"/>
          <w:szCs w:val="24"/>
        </w:rPr>
      </w:pPr>
      <w:r>
        <w:rPr>
          <w:sz w:val="24"/>
          <w:szCs w:val="24"/>
        </w:rPr>
        <w:br w:type="page"/>
      </w:r>
    </w:p>
    <w:p w14:paraId="14E63CE1" w14:textId="21F9D514" w:rsidR="00D366EF" w:rsidRDefault="00D366EF" w:rsidP="00D366EF">
      <w:pPr>
        <w:widowControl w:val="0"/>
        <w:autoSpaceDE w:val="0"/>
        <w:autoSpaceDN w:val="0"/>
        <w:adjustRightInd w:val="0"/>
        <w:spacing w:line="240" w:lineRule="auto"/>
        <w:ind w:left="480" w:hanging="480"/>
        <w:rPr>
          <w:sz w:val="24"/>
          <w:szCs w:val="24"/>
        </w:rPr>
      </w:pPr>
      <w:r>
        <w:rPr>
          <w:sz w:val="24"/>
          <w:szCs w:val="24"/>
        </w:rPr>
        <w:lastRenderedPageBreak/>
        <w:t>Literature cited</w:t>
      </w:r>
      <w:r>
        <w:rPr>
          <w:sz w:val="24"/>
          <w:szCs w:val="24"/>
        </w:rPr>
        <w:fldChar w:fldCharType="begin" w:fldLock="1"/>
      </w:r>
      <w:r>
        <w:rPr>
          <w:sz w:val="24"/>
          <w:szCs w:val="24"/>
        </w:rPr>
        <w:instrText xml:space="preserve">ADDIN Mendeley Bibliography CSL_BIBLIOGRAPHY </w:instrText>
      </w:r>
      <w:r>
        <w:rPr>
          <w:sz w:val="24"/>
          <w:szCs w:val="24"/>
        </w:rPr>
        <w:fldChar w:fldCharType="separate"/>
      </w:r>
    </w:p>
    <w:p w14:paraId="618DBD0A" w14:textId="15951F80"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A’mar, Z.T., A.E. Punt, and M.W. Dorn. 2018. “The Evaluation of Two Management Strategies for the Gulf of Alaska Walleye Pollock Fishery under Climate Change.” </w:t>
      </w:r>
      <w:r w:rsidRPr="00D366EF">
        <w:rPr>
          <w:rFonts w:ascii="Calibri" w:hAnsi="Calibri" w:cs="Times New Roman"/>
          <w:i/>
          <w:iCs/>
          <w:noProof/>
          <w:sz w:val="24"/>
          <w:szCs w:val="24"/>
        </w:rPr>
        <w:t>ICES Journal of Marine Science</w:t>
      </w:r>
      <w:r w:rsidRPr="00D366EF">
        <w:rPr>
          <w:rFonts w:ascii="Calibri" w:hAnsi="Calibri" w:cs="Times New Roman"/>
          <w:noProof/>
          <w:sz w:val="24"/>
          <w:szCs w:val="24"/>
        </w:rPr>
        <w:t xml:space="preserve"> 66 (January): 1614–32.</w:t>
      </w:r>
    </w:p>
    <w:p w14:paraId="159A1D99"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Aguilera, Stacy E., Jennifer Cole, Elena M. Finkbeiner, Elodie Le Cornu, Natalie C. Ban, Mark H. Carr, Joshua E. Cinner, et al. 2015. “Managing Small-Scale Commercial Fisheries for Adaptive Capacity: Insights from Dynamic Social-Ecological Drivers of Change in Monterey Bay.” </w:t>
      </w:r>
      <w:r w:rsidRPr="00D366EF">
        <w:rPr>
          <w:rFonts w:ascii="Calibri" w:hAnsi="Calibri" w:cs="Times New Roman"/>
          <w:i/>
          <w:iCs/>
          <w:noProof/>
          <w:sz w:val="24"/>
          <w:szCs w:val="24"/>
        </w:rPr>
        <w:t>PLoS ONE</w:t>
      </w:r>
      <w:r w:rsidRPr="00D366EF">
        <w:rPr>
          <w:rFonts w:ascii="Calibri" w:hAnsi="Calibri" w:cs="Times New Roman"/>
          <w:noProof/>
          <w:sz w:val="24"/>
          <w:szCs w:val="24"/>
        </w:rPr>
        <w:t xml:space="preserve"> 10 (3): 1–22. doi:10.1371/journal.pone.0118992.</w:t>
      </w:r>
    </w:p>
    <w:p w14:paraId="546E3ED0"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Ainsworth, Cameron. 2015. “British Columbia Marine Fisheries Catch Reconstruction: 1873 to 2010.” Fisheries Centre Working Paper #2015 - 62.</w:t>
      </w:r>
    </w:p>
    <w:p w14:paraId="246C8F4D"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Béné, Christophe. 2006. “Small-Scale Fisheries : Assessing Their Contribution To Rural.” </w:t>
      </w:r>
      <w:r w:rsidRPr="00D366EF">
        <w:rPr>
          <w:rFonts w:ascii="Calibri" w:hAnsi="Calibri" w:cs="Times New Roman"/>
          <w:i/>
          <w:iCs/>
          <w:noProof/>
          <w:sz w:val="24"/>
          <w:szCs w:val="24"/>
        </w:rPr>
        <w:t>FAO Fisheries Circular No. 1008</w:t>
      </w:r>
      <w:r w:rsidRPr="00D366EF">
        <w:rPr>
          <w:rFonts w:ascii="Calibri" w:hAnsi="Calibri" w:cs="Times New Roman"/>
          <w:noProof/>
          <w:sz w:val="24"/>
          <w:szCs w:val="24"/>
        </w:rPr>
        <w:t xml:space="preserve"> 1008 (1008): 57.</w:t>
      </w:r>
    </w:p>
    <w:p w14:paraId="73C2395D"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Chavez, Francisco P, John Ryan, Salvador E Lluch-cota, and Miguel Ñiquen C. 2018. “From Anchovies to Sardines and Back : Multidecadal Change in the Pacific Ocean Published by : American Association for the Advancement of Science Stable URL : http://www.jstor.org/stable/3833328” 299 (5604): 217–21.</w:t>
      </w:r>
    </w:p>
    <w:p w14:paraId="7D1F8E0E"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Cheung, William W L, V W Y Lam, and D Pauly. 2008a. “Modelling Present and Climate-Shifted Distribution of Marine Fishes and Invertebrates” 16 (3).</w:t>
      </w:r>
    </w:p>
    <w:p w14:paraId="3E99B73B"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Cheung, William W L, Vicky W Y Lam, and Daniel Pauly. 2008b. “Dynamic Bioclimate Envelope Model to Predict Climate-Induced Changes in Distribution of Marine Fishes and Invertebrates.” In </w:t>
      </w:r>
      <w:r w:rsidRPr="00D366EF">
        <w:rPr>
          <w:rFonts w:ascii="Calibri" w:hAnsi="Calibri" w:cs="Times New Roman"/>
          <w:i/>
          <w:iCs/>
          <w:noProof/>
          <w:sz w:val="24"/>
          <w:szCs w:val="24"/>
        </w:rPr>
        <w:t>Modelling Present and Climate-Shifted Distributions of Marine Fishes and Invertebrates. Fisheries Centre Research Reports 16(3)</w:t>
      </w:r>
      <w:r w:rsidRPr="00D366EF">
        <w:rPr>
          <w:rFonts w:ascii="Calibri" w:hAnsi="Calibri" w:cs="Times New Roman"/>
          <w:noProof/>
          <w:sz w:val="24"/>
          <w:szCs w:val="24"/>
        </w:rPr>
        <w:t>, edited by WWL Cheung, VWY Lam, and D Pauly, 16:5–50. University of British Columbia, Vancouver.</w:t>
      </w:r>
    </w:p>
    <w:p w14:paraId="2A172DEC"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Cheung, William W L, Vicky W Y Lam, Jorge L. Sarmiento, Kelly Kearney, Reg Watson, and Daniel Pauly. 2009. “Projecting Global Marine Biodiversity Impacts under Climate Change Scenarios.” </w:t>
      </w:r>
      <w:r w:rsidRPr="00D366EF">
        <w:rPr>
          <w:rFonts w:ascii="Calibri" w:hAnsi="Calibri" w:cs="Times New Roman"/>
          <w:i/>
          <w:iCs/>
          <w:noProof/>
          <w:sz w:val="24"/>
          <w:szCs w:val="24"/>
        </w:rPr>
        <w:t>Fish and Fisheries</w:t>
      </w:r>
      <w:r w:rsidRPr="00D366EF">
        <w:rPr>
          <w:rFonts w:ascii="Calibri" w:hAnsi="Calibri" w:cs="Times New Roman"/>
          <w:noProof/>
          <w:sz w:val="24"/>
          <w:szCs w:val="24"/>
        </w:rPr>
        <w:t xml:space="preserve"> 10 (3): 235–51. doi:10.1111/j.1467-2979.2008.00315.x.</w:t>
      </w:r>
    </w:p>
    <w:p w14:paraId="56498841"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Cheung, William W L, Vicky W Y Lam, Jorge L. Sarmiento, Kelly Kearney, Reg Watson, Dirk Zeller, and Daniel Pauly. 2010. “Large-Scale Redistribution of Maximum Fisheries Catch Potential in the Global Ocean under Climate Change.” </w:t>
      </w:r>
      <w:r w:rsidRPr="00D366EF">
        <w:rPr>
          <w:rFonts w:ascii="Calibri" w:hAnsi="Calibri" w:cs="Times New Roman"/>
          <w:i/>
          <w:iCs/>
          <w:noProof/>
          <w:sz w:val="24"/>
          <w:szCs w:val="24"/>
        </w:rPr>
        <w:t>Global Change Biology</w:t>
      </w:r>
      <w:r w:rsidRPr="00D366EF">
        <w:rPr>
          <w:rFonts w:ascii="Calibri" w:hAnsi="Calibri" w:cs="Times New Roman"/>
          <w:noProof/>
          <w:sz w:val="24"/>
          <w:szCs w:val="24"/>
        </w:rPr>
        <w:t xml:space="preserve"> 16 (1): 24–35. doi:10.1111/j.1365-2486.2009.01995.x.</w:t>
      </w:r>
    </w:p>
    <w:p w14:paraId="5DFD176E"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Chuenpagdee, Ratana, Lisa Liguori, Maria L.D. Palomares, and Daniel Pauly. 2006. “Bottom-Up, Global Estimates of Small-Scale Marine Fisheries Catches.” </w:t>
      </w:r>
      <w:r w:rsidRPr="00D366EF">
        <w:rPr>
          <w:rFonts w:ascii="Calibri" w:hAnsi="Calibri" w:cs="Times New Roman"/>
          <w:i/>
          <w:iCs/>
          <w:noProof/>
          <w:sz w:val="24"/>
          <w:szCs w:val="24"/>
        </w:rPr>
        <w:t>Fisheries Centre Research Reports</w:t>
      </w:r>
      <w:r w:rsidRPr="00D366EF">
        <w:rPr>
          <w:rFonts w:ascii="Calibri" w:hAnsi="Calibri" w:cs="Times New Roman"/>
          <w:noProof/>
          <w:sz w:val="24"/>
          <w:szCs w:val="24"/>
        </w:rPr>
        <w:t xml:space="preserve"> 14 (8): 105. doi:10.14288/1.0074761.</w:t>
      </w:r>
    </w:p>
    <w:p w14:paraId="5178AD6D"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Cisneros-Montemayor, M, Miguel A Cisneros-Mata, Sarah Harper, and Daniel Pauly. 2013. “Extent and Implications of IUU Catch in Mexico’s Marine Fisheries.” </w:t>
      </w:r>
      <w:r w:rsidRPr="00D366EF">
        <w:rPr>
          <w:rFonts w:ascii="Calibri" w:hAnsi="Calibri" w:cs="Times New Roman"/>
          <w:i/>
          <w:iCs/>
          <w:noProof/>
          <w:sz w:val="24"/>
          <w:szCs w:val="24"/>
        </w:rPr>
        <w:t>Marine Policy</w:t>
      </w:r>
      <w:r w:rsidRPr="00D366EF">
        <w:rPr>
          <w:rFonts w:ascii="Calibri" w:hAnsi="Calibri" w:cs="Times New Roman"/>
          <w:noProof/>
          <w:sz w:val="24"/>
          <w:szCs w:val="24"/>
        </w:rPr>
        <w:t xml:space="preserve"> 39: 283–88. doi:10.1016/j.marpol.2012.12.003.</w:t>
      </w:r>
    </w:p>
    <w:p w14:paraId="1DA21FF7"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Close, Chris, William Cheung, Sally Hodgson, Vicky Lam, Reg Watson, and Daniel Pauly. 2006. </w:t>
      </w:r>
      <w:r w:rsidRPr="00D366EF">
        <w:rPr>
          <w:rFonts w:ascii="Calibri" w:hAnsi="Calibri" w:cs="Times New Roman"/>
          <w:noProof/>
          <w:sz w:val="24"/>
          <w:szCs w:val="24"/>
        </w:rPr>
        <w:lastRenderedPageBreak/>
        <w:t xml:space="preserve">“Distribution Ranges of Commercial Fishes and Invertebrates.” In </w:t>
      </w:r>
      <w:r w:rsidRPr="00D366EF">
        <w:rPr>
          <w:rFonts w:ascii="Calibri" w:hAnsi="Calibri" w:cs="Times New Roman"/>
          <w:i/>
          <w:iCs/>
          <w:noProof/>
          <w:sz w:val="24"/>
          <w:szCs w:val="24"/>
        </w:rPr>
        <w:t>Fishes in Database and Ecosystems. Fisheries Centre Research Reports 14(4)</w:t>
      </w:r>
      <w:r w:rsidRPr="00D366EF">
        <w:rPr>
          <w:rFonts w:ascii="Calibri" w:hAnsi="Calibri" w:cs="Times New Roman"/>
          <w:noProof/>
          <w:sz w:val="24"/>
          <w:szCs w:val="24"/>
        </w:rPr>
        <w:t>, edited by M.L.D. Palomares, K.I. Stergiou, and D. Pauly, 27–37.</w:t>
      </w:r>
    </w:p>
    <w:p w14:paraId="6FB119C0"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Doherty, Beau, Darah Gibson, Yunlei Zhai, Ashley Mccrea-strub, Kyrstn Zylich, Dirk Zeller, and Daniel Pauly. 2015. “Reconstruction of Marine Fisheries Catches for Subarctic Alaska, 1950-2010.” Fisheries Centre Working Paper #2015 - 82.</w:t>
      </w:r>
    </w:p>
    <w:p w14:paraId="7835BE7A"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Doherty, Beau, Haley Harguth, Ashley Mccrea Strub, Lekelia D Jenkins, and Will Figueira. 2015. “Reconstructing Catches along Highway 101: Historic Catch Estimates for Marine Fisheries in California, Oregon and Washington from 1950-2010.” Fisheries Centre Working Paper #2015 - 81.</w:t>
      </w:r>
    </w:p>
    <w:p w14:paraId="40D94588"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Doney, S.C., M. Ruckelshaus, J. Emmett Duffy, J.P. Barry, F. Chan, C.A. English, H.M. Galindo, et al. 2012. “Climate Change Impacts on Marine Ecosystems.” </w:t>
      </w:r>
      <w:r w:rsidRPr="00D366EF">
        <w:rPr>
          <w:rFonts w:ascii="Calibri" w:hAnsi="Calibri" w:cs="Times New Roman"/>
          <w:i/>
          <w:iCs/>
          <w:noProof/>
          <w:sz w:val="24"/>
          <w:szCs w:val="24"/>
        </w:rPr>
        <w:t>Annual Review of Marine Science</w:t>
      </w:r>
      <w:r w:rsidRPr="00D366EF">
        <w:rPr>
          <w:rFonts w:ascii="Calibri" w:hAnsi="Calibri" w:cs="Times New Roman"/>
          <w:noProof/>
          <w:sz w:val="24"/>
          <w:szCs w:val="24"/>
        </w:rPr>
        <w:t xml:space="preserve"> 4 (1): 11–37. doi:10.1146/annurev-marine-041911-111611.</w:t>
      </w:r>
    </w:p>
    <w:p w14:paraId="6A4D4BF1"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Dufresne, J, S Denvil, A Caubel, O Marti, O Aumont, Y Balkanski, S Bekki, et al. 2013. “Climate Change Projections Using the IPSL-CM5 Earth System Model : From CMIP3 to CMIP5.” </w:t>
      </w:r>
      <w:r w:rsidRPr="00D366EF">
        <w:rPr>
          <w:rFonts w:ascii="Calibri" w:hAnsi="Calibri" w:cs="Times New Roman"/>
          <w:i/>
          <w:iCs/>
          <w:noProof/>
          <w:sz w:val="24"/>
          <w:szCs w:val="24"/>
        </w:rPr>
        <w:t>Climate Dynamics</w:t>
      </w:r>
      <w:r w:rsidRPr="00D366EF">
        <w:rPr>
          <w:rFonts w:ascii="Calibri" w:hAnsi="Calibri" w:cs="Times New Roman"/>
          <w:noProof/>
          <w:sz w:val="24"/>
          <w:szCs w:val="24"/>
        </w:rPr>
        <w:t xml:space="preserve"> 40 (9–10): 2123–65. doi:10.1007/s00382-012-1636-1.</w:t>
      </w:r>
    </w:p>
    <w:p w14:paraId="32675F14"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Dunne, John P., Jasmin G. John, Alistair J. Adcroft, Stephen M. Griffies, Robert W. Hallberg, Elena Shevliakova, Ronald J. Stouffer, et al. 2014. “GFDL’s ESM2 Global Coupled Climate–Carbon Earth System Models. Part I: Physical Formulation and Baseline Simulation Characteristics.” </w:t>
      </w:r>
      <w:r w:rsidRPr="00D366EF">
        <w:rPr>
          <w:rFonts w:ascii="Calibri" w:hAnsi="Calibri" w:cs="Times New Roman"/>
          <w:i/>
          <w:iCs/>
          <w:noProof/>
          <w:sz w:val="24"/>
          <w:szCs w:val="24"/>
        </w:rPr>
        <w:t>Journal of Climate</w:t>
      </w:r>
      <w:r w:rsidRPr="00D366EF">
        <w:rPr>
          <w:rFonts w:ascii="Calibri" w:hAnsi="Calibri" w:cs="Times New Roman"/>
          <w:noProof/>
          <w:sz w:val="24"/>
          <w:szCs w:val="24"/>
        </w:rPr>
        <w:t xml:space="preserve"> 25: 6646–65. doi:10.1175/JCLI-D-11-00560.1.</w:t>
      </w:r>
    </w:p>
    <w:p w14:paraId="42B745C7"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Girón-Nava, A, C López-Sagástegui, and O Aburto-Oropeza. 2015. “On the Conditions of the 2012 Cannonball Jelly Fish (Stomolophus Meleagris) Bloom in Golfo de Santa Clara : A Fishery Opportunity?” </w:t>
      </w:r>
      <w:r w:rsidRPr="00D366EF">
        <w:rPr>
          <w:rFonts w:ascii="Calibri" w:hAnsi="Calibri" w:cs="Times New Roman"/>
          <w:i/>
          <w:iCs/>
          <w:noProof/>
          <w:sz w:val="24"/>
          <w:szCs w:val="24"/>
        </w:rPr>
        <w:t>Fisheries Management and Ecology</w:t>
      </w:r>
      <w:r w:rsidRPr="00D366EF">
        <w:rPr>
          <w:rFonts w:ascii="Calibri" w:hAnsi="Calibri" w:cs="Times New Roman"/>
          <w:noProof/>
          <w:sz w:val="24"/>
          <w:szCs w:val="24"/>
        </w:rPr>
        <w:t xml:space="preserve"> 22: 261–64. doi:10.1111/fme.12115.</w:t>
      </w:r>
    </w:p>
    <w:p w14:paraId="0BFCB006"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IUCN. 2018. “IUCN.” http://www.iucnredlist.org/.</w:t>
      </w:r>
    </w:p>
    <w:p w14:paraId="77F989A7"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Jacquet, Jennifer, and Daniel Pauly. 2008. “Funding Priorities : Big Barriers to Small-Scale Fisheries” 22 (4): 832–35. doi:10.1111/j.1523-1739.2008.00978.x.</w:t>
      </w:r>
    </w:p>
    <w:p w14:paraId="3B22C3B4"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Jones, Miranda C, and William W L Cheung. 2015. “Multi-Model Ensemble Projections of Climate Change Effects on Global Marine Biodiversity.” </w:t>
      </w:r>
      <w:r w:rsidRPr="00D366EF">
        <w:rPr>
          <w:rFonts w:ascii="Calibri" w:hAnsi="Calibri" w:cs="Times New Roman"/>
          <w:i/>
          <w:iCs/>
          <w:noProof/>
          <w:sz w:val="24"/>
          <w:szCs w:val="24"/>
        </w:rPr>
        <w:t>ICES Journal of Marine Science</w:t>
      </w:r>
      <w:r w:rsidRPr="00D366EF">
        <w:rPr>
          <w:rFonts w:ascii="Calibri" w:hAnsi="Calibri" w:cs="Times New Roman"/>
          <w:noProof/>
          <w:sz w:val="24"/>
          <w:szCs w:val="24"/>
        </w:rPr>
        <w:t xml:space="preserve"> 72 (January): 741–52.</w:t>
      </w:r>
    </w:p>
    <w:p w14:paraId="3FBAA9EE"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Koslow, J Anthony, and Caitlin Allen. 2011. “The Influence of the Ocean Environment on the Abundance of Market Squid, Doryteuthis (Loligo) Opalescens, Paralarvae in the Southern California Bight.” In </w:t>
      </w:r>
      <w:r w:rsidRPr="00D366EF">
        <w:rPr>
          <w:rFonts w:ascii="Calibri" w:hAnsi="Calibri" w:cs="Times New Roman"/>
          <w:i/>
          <w:iCs/>
          <w:noProof/>
          <w:sz w:val="24"/>
          <w:szCs w:val="24"/>
        </w:rPr>
        <w:t>California Cooperative Oceanic Fisheries Investigations</w:t>
      </w:r>
      <w:r w:rsidRPr="00D366EF">
        <w:rPr>
          <w:rFonts w:ascii="Calibri" w:hAnsi="Calibri" w:cs="Times New Roman"/>
          <w:noProof/>
          <w:sz w:val="24"/>
          <w:szCs w:val="24"/>
        </w:rPr>
        <w:t>, edited by J.N. Heine, 52:205–13. La Jolla, California.</w:t>
      </w:r>
    </w:p>
    <w:p w14:paraId="7715EB9F"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Mantua, N, and S.R. Hare. 2002. “The Pacific Decadal Oscillation.” </w:t>
      </w:r>
      <w:r w:rsidRPr="00D366EF">
        <w:rPr>
          <w:rFonts w:ascii="Calibri" w:hAnsi="Calibri" w:cs="Times New Roman"/>
          <w:i/>
          <w:iCs/>
          <w:noProof/>
          <w:sz w:val="24"/>
          <w:szCs w:val="24"/>
        </w:rPr>
        <w:t>Journal of Oceanography</w:t>
      </w:r>
      <w:r w:rsidRPr="00D366EF">
        <w:rPr>
          <w:rFonts w:ascii="Calibri" w:hAnsi="Calibri" w:cs="Times New Roman"/>
          <w:noProof/>
          <w:sz w:val="24"/>
          <w:szCs w:val="24"/>
        </w:rPr>
        <w:t xml:space="preserve"> 58: 35–44.</w:t>
      </w:r>
    </w:p>
    <w:p w14:paraId="1EFD1CA3"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Morgan, Lance, Sara Maxwell, Fan Tsao, Tara AC Wilkinson, and P Etnoyer. 2005. “Marine </w:t>
      </w:r>
      <w:r w:rsidRPr="00D366EF">
        <w:rPr>
          <w:rFonts w:ascii="Calibri" w:hAnsi="Calibri" w:cs="Times New Roman"/>
          <w:noProof/>
          <w:sz w:val="24"/>
          <w:szCs w:val="24"/>
        </w:rPr>
        <w:lastRenderedPageBreak/>
        <w:t>Priority Conservation Areas: Baja California to the Bering Sea.” Montreal,.</w:t>
      </w:r>
    </w:p>
    <w:p w14:paraId="6F406604"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Moss, Richard H, Jae A Edmonds, Kathy A Hibbard, Martin R Manning, Steven K Rose, Detlef P van Vuuren, Timothy R Carter, et al. 2010. “The next Generation of Scenarios for Climate Change Research and Assessment.” </w:t>
      </w:r>
      <w:r w:rsidRPr="00D366EF">
        <w:rPr>
          <w:rFonts w:ascii="Calibri" w:hAnsi="Calibri" w:cs="Times New Roman"/>
          <w:i/>
          <w:iCs/>
          <w:noProof/>
          <w:sz w:val="24"/>
          <w:szCs w:val="24"/>
        </w:rPr>
        <w:t>Nature</w:t>
      </w:r>
      <w:r w:rsidRPr="00D366EF">
        <w:rPr>
          <w:rFonts w:ascii="Calibri" w:hAnsi="Calibri" w:cs="Times New Roman"/>
          <w:noProof/>
          <w:sz w:val="24"/>
          <w:szCs w:val="24"/>
        </w:rPr>
        <w:t xml:space="preserve"> 463 (November): 747+. http://go.galegroup.com.ezproxy.library.ubc.ca/ps/i.do?p=HRCA&amp;sw=w&amp;u=ubcolumbia&amp;v=2.1&amp;it=r&amp;id=GALE%7CA219074976&amp;sid=summon&amp;asid=c64babfa7039915db3532d143898efd0.</w:t>
      </w:r>
    </w:p>
    <w:p w14:paraId="14968843"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Pauly, Daniel. 2006. “Major Trends in Small-Scale Marine Fisheries, with Emphasis on Developing Countries, and Some Implications for the Social Sciences.” </w:t>
      </w:r>
      <w:r w:rsidRPr="00D366EF">
        <w:rPr>
          <w:rFonts w:ascii="Calibri" w:hAnsi="Calibri" w:cs="Times New Roman"/>
          <w:i/>
          <w:iCs/>
          <w:noProof/>
          <w:sz w:val="24"/>
          <w:szCs w:val="24"/>
        </w:rPr>
        <w:t>Maritime Studies</w:t>
      </w:r>
      <w:r w:rsidRPr="00D366EF">
        <w:rPr>
          <w:rFonts w:ascii="Calibri" w:hAnsi="Calibri" w:cs="Times New Roman"/>
          <w:noProof/>
          <w:sz w:val="24"/>
          <w:szCs w:val="24"/>
        </w:rPr>
        <w:t xml:space="preserve"> 4 (Pauly 1997): 7–22. http://sustsci.aaas.org/content.html?contentid=2248.</w:t>
      </w:r>
    </w:p>
    <w:p w14:paraId="6DF63FE3"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Perry, Allison L., Paula J. Low, Jim R. Ellis, and John D. Reynolds. 2014. “Climate Change and Distribution Shifts in Marine Fishes.” </w:t>
      </w:r>
      <w:r w:rsidRPr="00D366EF">
        <w:rPr>
          <w:rFonts w:ascii="Calibri" w:hAnsi="Calibri" w:cs="Times New Roman"/>
          <w:i/>
          <w:iCs/>
          <w:noProof/>
          <w:sz w:val="24"/>
          <w:szCs w:val="24"/>
        </w:rPr>
        <w:t>Science</w:t>
      </w:r>
      <w:r w:rsidRPr="00D366EF">
        <w:rPr>
          <w:rFonts w:ascii="Calibri" w:hAnsi="Calibri" w:cs="Times New Roman"/>
          <w:noProof/>
          <w:sz w:val="24"/>
          <w:szCs w:val="24"/>
        </w:rPr>
        <w:t xml:space="preserve"> 308 (5730): 1912–15. doi:10.1126/science.1111322.</w:t>
      </w:r>
    </w:p>
    <w:p w14:paraId="1AFDE798"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Randall, DA, RA Wood, S. Bony, R. Colman, T. Fichefet, J. Fyfe, V. Kattsov, et al. 2007. “Climate Models and Their Evaluation.” In </w:t>
      </w:r>
      <w:r w:rsidRPr="00D366EF">
        <w:rPr>
          <w:rFonts w:ascii="Calibri" w:hAnsi="Calibri" w:cs="Times New Roman"/>
          <w:i/>
          <w:iCs/>
          <w:noProof/>
          <w:sz w:val="24"/>
          <w:szCs w:val="24"/>
        </w:rPr>
        <w:t>Climate Change 2007: The Physical Science Basis</w:t>
      </w:r>
      <w:r w:rsidRPr="00D366EF">
        <w:rPr>
          <w:rFonts w:ascii="Calibri" w:hAnsi="Calibri" w:cs="Times New Roman"/>
          <w:noProof/>
          <w:sz w:val="24"/>
          <w:szCs w:val="24"/>
        </w:rPr>
        <w:t>.</w:t>
      </w:r>
    </w:p>
    <w:p w14:paraId="19AA7D13"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Schuhbauer, Anna, and U Rashid Sumaila. 2016. “Economic Viability and Small-Scale Fi Sheries — A Review.” </w:t>
      </w:r>
      <w:r w:rsidRPr="00D366EF">
        <w:rPr>
          <w:rFonts w:ascii="Calibri" w:hAnsi="Calibri" w:cs="Times New Roman"/>
          <w:i/>
          <w:iCs/>
          <w:noProof/>
          <w:sz w:val="24"/>
          <w:szCs w:val="24"/>
        </w:rPr>
        <w:t>Ecological Economics</w:t>
      </w:r>
      <w:r w:rsidRPr="00D366EF">
        <w:rPr>
          <w:rFonts w:ascii="Calibri" w:hAnsi="Calibri" w:cs="Times New Roman"/>
          <w:noProof/>
          <w:sz w:val="24"/>
          <w:szCs w:val="24"/>
        </w:rPr>
        <w:t xml:space="preserve"> 124. Elsevier B.V.: 69–75. doi:10.1016/j.ecolecon.2016.01.018.</w:t>
      </w:r>
    </w:p>
    <w:p w14:paraId="3C8D06FD" w14:textId="77777777" w:rsidR="00D366EF" w:rsidRPr="00D366EF" w:rsidRDefault="00D366EF" w:rsidP="00D366EF">
      <w:pPr>
        <w:widowControl w:val="0"/>
        <w:autoSpaceDE w:val="0"/>
        <w:autoSpaceDN w:val="0"/>
        <w:adjustRightInd w:val="0"/>
        <w:spacing w:line="240" w:lineRule="auto"/>
        <w:ind w:left="480" w:hanging="480"/>
        <w:rPr>
          <w:rFonts w:ascii="Calibri" w:hAnsi="Calibri" w:cs="Times New Roman"/>
          <w:noProof/>
          <w:sz w:val="24"/>
          <w:szCs w:val="24"/>
        </w:rPr>
      </w:pPr>
      <w:r w:rsidRPr="00D366EF">
        <w:rPr>
          <w:rFonts w:ascii="Calibri" w:hAnsi="Calibri" w:cs="Times New Roman"/>
          <w:noProof/>
          <w:sz w:val="24"/>
          <w:szCs w:val="24"/>
        </w:rPr>
        <w:t xml:space="preserve">Weatherdon, Lauren V, Yoshitaka Ota, Miranda C Jones, David A Close, and William W L Cheung. 2016. “Projected Scenarios for Coastal First Nations’ Fisheries Catch Potential under Climate Change: Management Challenges and Opportunities.” </w:t>
      </w:r>
      <w:r w:rsidRPr="00D366EF">
        <w:rPr>
          <w:rFonts w:ascii="Calibri" w:hAnsi="Calibri" w:cs="Times New Roman"/>
          <w:i/>
          <w:iCs/>
          <w:noProof/>
          <w:sz w:val="24"/>
          <w:szCs w:val="24"/>
        </w:rPr>
        <w:t>PLoS ONE</w:t>
      </w:r>
      <w:r w:rsidRPr="00D366EF">
        <w:rPr>
          <w:rFonts w:ascii="Calibri" w:hAnsi="Calibri" w:cs="Times New Roman"/>
          <w:noProof/>
          <w:sz w:val="24"/>
          <w:szCs w:val="24"/>
        </w:rPr>
        <w:t xml:space="preserve"> 11 (1): 1–28. doi:10.1371/journal.pone.0145285.</w:t>
      </w:r>
    </w:p>
    <w:p w14:paraId="0951DD86" w14:textId="77777777" w:rsidR="00D366EF" w:rsidRPr="00D366EF" w:rsidRDefault="00D366EF" w:rsidP="00D366EF">
      <w:pPr>
        <w:widowControl w:val="0"/>
        <w:autoSpaceDE w:val="0"/>
        <w:autoSpaceDN w:val="0"/>
        <w:adjustRightInd w:val="0"/>
        <w:spacing w:line="240" w:lineRule="auto"/>
        <w:ind w:left="480" w:hanging="480"/>
        <w:rPr>
          <w:rFonts w:ascii="Calibri" w:hAnsi="Calibri"/>
          <w:noProof/>
          <w:sz w:val="24"/>
        </w:rPr>
      </w:pPr>
      <w:r w:rsidRPr="00D366EF">
        <w:rPr>
          <w:rFonts w:ascii="Calibri" w:hAnsi="Calibri" w:cs="Times New Roman"/>
          <w:noProof/>
          <w:sz w:val="24"/>
          <w:szCs w:val="24"/>
        </w:rPr>
        <w:t xml:space="preserve">Zeller, D, M L D Palomares, A Tavakolie, M Ang, D Belhabib, W W L Cheung, V W Y Lam, et al. 2016. “Still Catching Attention: Sea Around Us Reconstructed Global Catch Data, Their Spatial Expression and Public Accessibility.” </w:t>
      </w:r>
      <w:r w:rsidRPr="00D366EF">
        <w:rPr>
          <w:rFonts w:ascii="Calibri" w:hAnsi="Calibri" w:cs="Times New Roman"/>
          <w:i/>
          <w:iCs/>
          <w:noProof/>
          <w:sz w:val="24"/>
          <w:szCs w:val="24"/>
        </w:rPr>
        <w:t>Marine Policy</w:t>
      </w:r>
      <w:r w:rsidRPr="00D366EF">
        <w:rPr>
          <w:rFonts w:ascii="Calibri" w:hAnsi="Calibri" w:cs="Times New Roman"/>
          <w:noProof/>
          <w:sz w:val="24"/>
          <w:szCs w:val="24"/>
        </w:rPr>
        <w:t xml:space="preserve"> 70: 145–52. doi:http://dx.doi.org/10.1016/j.marpol.2016.04.046.</w:t>
      </w:r>
    </w:p>
    <w:p w14:paraId="33FC4131" w14:textId="4EA9CE13" w:rsidR="0077166C" w:rsidRDefault="00D366EF">
      <w:pPr>
        <w:rPr>
          <w:sz w:val="24"/>
          <w:szCs w:val="24"/>
        </w:rPr>
      </w:pPr>
      <w:r>
        <w:rPr>
          <w:sz w:val="24"/>
          <w:szCs w:val="24"/>
        </w:rPr>
        <w:fldChar w:fldCharType="end"/>
      </w:r>
    </w:p>
    <w:p w14:paraId="7C3AA1D8" w14:textId="77777777" w:rsidR="00D366EF" w:rsidRDefault="00D366EF">
      <w:pPr>
        <w:rPr>
          <w:sz w:val="24"/>
          <w:szCs w:val="24"/>
        </w:rPr>
      </w:pPr>
      <w:r>
        <w:rPr>
          <w:sz w:val="24"/>
          <w:szCs w:val="24"/>
        </w:rPr>
        <w:br w:type="page"/>
      </w:r>
    </w:p>
    <w:p w14:paraId="6299E50C" w14:textId="6F5DCAD1" w:rsidR="006D3969" w:rsidRDefault="006D3969">
      <w:pPr>
        <w:rPr>
          <w:sz w:val="24"/>
          <w:szCs w:val="24"/>
        </w:rPr>
      </w:pPr>
      <w:r>
        <w:rPr>
          <w:sz w:val="24"/>
          <w:szCs w:val="24"/>
        </w:rPr>
        <w:lastRenderedPageBreak/>
        <w:t>Appendix A1. The 313 modelled species, representing the top 70% of the catches in PNA</w:t>
      </w:r>
    </w:p>
    <w:tbl>
      <w:tblPr>
        <w:tblStyle w:val="TableGrid"/>
        <w:tblW w:w="9355" w:type="dxa"/>
        <w:tblLook w:val="04A0" w:firstRow="1" w:lastRow="0" w:firstColumn="1" w:lastColumn="0" w:noHBand="0" w:noVBand="1"/>
      </w:tblPr>
      <w:tblGrid>
        <w:gridCol w:w="3116"/>
        <w:gridCol w:w="3117"/>
        <w:gridCol w:w="3122"/>
      </w:tblGrid>
      <w:tr w:rsidR="006D3969" w:rsidRPr="006D3969" w14:paraId="52D091EC" w14:textId="77777777" w:rsidTr="006D3969">
        <w:trPr>
          <w:trHeight w:val="300"/>
        </w:trPr>
        <w:tc>
          <w:tcPr>
            <w:tcW w:w="3116" w:type="dxa"/>
            <w:noWrap/>
            <w:hideMark/>
          </w:tcPr>
          <w:p w14:paraId="0532163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Acanthocybium solandri</w:t>
            </w:r>
          </w:p>
        </w:tc>
        <w:tc>
          <w:tcPr>
            <w:tcW w:w="3117" w:type="dxa"/>
            <w:noWrap/>
            <w:hideMark/>
          </w:tcPr>
          <w:p w14:paraId="6D8A36F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Hypomesus pretiosus</w:t>
            </w:r>
          </w:p>
        </w:tc>
        <w:tc>
          <w:tcPr>
            <w:tcW w:w="3122" w:type="dxa"/>
            <w:noWrap/>
            <w:hideMark/>
          </w:tcPr>
          <w:p w14:paraId="6A6C2B9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Sardinops caeruleus</w:t>
            </w:r>
          </w:p>
        </w:tc>
      </w:tr>
      <w:tr w:rsidR="006D3969" w:rsidRPr="006D3969" w14:paraId="332C7E66" w14:textId="77777777" w:rsidTr="006D3969">
        <w:trPr>
          <w:trHeight w:val="300"/>
        </w:trPr>
        <w:tc>
          <w:tcPr>
            <w:tcW w:w="3116" w:type="dxa"/>
            <w:noWrap/>
            <w:hideMark/>
          </w:tcPr>
          <w:p w14:paraId="267AFDA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Alopias superciliosus</w:t>
            </w:r>
          </w:p>
        </w:tc>
        <w:tc>
          <w:tcPr>
            <w:tcW w:w="3117" w:type="dxa"/>
            <w:noWrap/>
            <w:hideMark/>
          </w:tcPr>
          <w:p w14:paraId="5762A1C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Hypomesus pretiosus</w:t>
            </w:r>
          </w:p>
        </w:tc>
        <w:tc>
          <w:tcPr>
            <w:tcW w:w="3122" w:type="dxa"/>
            <w:noWrap/>
            <w:hideMark/>
          </w:tcPr>
          <w:p w14:paraId="7DE41CA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Sardinops sagax</w:t>
            </w:r>
          </w:p>
        </w:tc>
      </w:tr>
      <w:tr w:rsidR="006D3969" w:rsidRPr="006D3969" w14:paraId="7FDDE3E7" w14:textId="77777777" w:rsidTr="006D3969">
        <w:trPr>
          <w:trHeight w:val="300"/>
        </w:trPr>
        <w:tc>
          <w:tcPr>
            <w:tcW w:w="3116" w:type="dxa"/>
            <w:noWrap/>
            <w:hideMark/>
          </w:tcPr>
          <w:p w14:paraId="4CF9E46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Alopias vulpinus</w:t>
            </w:r>
          </w:p>
        </w:tc>
        <w:tc>
          <w:tcPr>
            <w:tcW w:w="3117" w:type="dxa"/>
            <w:noWrap/>
            <w:hideMark/>
          </w:tcPr>
          <w:p w14:paraId="29BBF2A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Hyporthodus acanthistius</w:t>
            </w:r>
          </w:p>
        </w:tc>
        <w:tc>
          <w:tcPr>
            <w:tcW w:w="3122" w:type="dxa"/>
            <w:noWrap/>
            <w:hideMark/>
          </w:tcPr>
          <w:p w14:paraId="2A57A83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Scomber japonicus</w:t>
            </w:r>
          </w:p>
        </w:tc>
      </w:tr>
      <w:tr w:rsidR="006D3969" w:rsidRPr="006D3969" w14:paraId="3F6BB591" w14:textId="77777777" w:rsidTr="006D3969">
        <w:trPr>
          <w:trHeight w:val="300"/>
        </w:trPr>
        <w:tc>
          <w:tcPr>
            <w:tcW w:w="3116" w:type="dxa"/>
            <w:noWrap/>
            <w:hideMark/>
          </w:tcPr>
          <w:p w14:paraId="7E7D1A8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Alosa sapidissima</w:t>
            </w:r>
          </w:p>
        </w:tc>
        <w:tc>
          <w:tcPr>
            <w:tcW w:w="3117" w:type="dxa"/>
            <w:noWrap/>
            <w:hideMark/>
          </w:tcPr>
          <w:p w14:paraId="206F0EB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Isopsetta isolepis</w:t>
            </w:r>
          </w:p>
        </w:tc>
        <w:tc>
          <w:tcPr>
            <w:tcW w:w="3122" w:type="dxa"/>
            <w:noWrap/>
            <w:hideMark/>
          </w:tcPr>
          <w:p w14:paraId="5F93AD4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Scomberomorus concolor</w:t>
            </w:r>
          </w:p>
        </w:tc>
      </w:tr>
      <w:tr w:rsidR="006D3969" w:rsidRPr="006D3969" w14:paraId="3A1B1F8C" w14:textId="77777777" w:rsidTr="006D3969">
        <w:trPr>
          <w:trHeight w:val="300"/>
        </w:trPr>
        <w:tc>
          <w:tcPr>
            <w:tcW w:w="3116" w:type="dxa"/>
            <w:noWrap/>
            <w:hideMark/>
          </w:tcPr>
          <w:p w14:paraId="222152A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Anadara tuberculosa</w:t>
            </w:r>
          </w:p>
        </w:tc>
        <w:tc>
          <w:tcPr>
            <w:tcW w:w="3117" w:type="dxa"/>
            <w:noWrap/>
            <w:hideMark/>
          </w:tcPr>
          <w:p w14:paraId="736D3F8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Istiophorus platypterus</w:t>
            </w:r>
          </w:p>
        </w:tc>
        <w:tc>
          <w:tcPr>
            <w:tcW w:w="3122" w:type="dxa"/>
            <w:noWrap/>
            <w:hideMark/>
          </w:tcPr>
          <w:p w14:paraId="412B6DA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Scomberomorus sierra</w:t>
            </w:r>
          </w:p>
        </w:tc>
      </w:tr>
      <w:tr w:rsidR="006D3969" w:rsidRPr="006D3969" w14:paraId="385D1987" w14:textId="77777777" w:rsidTr="006D3969">
        <w:trPr>
          <w:trHeight w:val="300"/>
        </w:trPr>
        <w:tc>
          <w:tcPr>
            <w:tcW w:w="3116" w:type="dxa"/>
            <w:noWrap/>
            <w:hideMark/>
          </w:tcPr>
          <w:p w14:paraId="3D96235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Anarrhichthys ocellatus</w:t>
            </w:r>
          </w:p>
        </w:tc>
        <w:tc>
          <w:tcPr>
            <w:tcW w:w="3117" w:type="dxa"/>
            <w:noWrap/>
            <w:hideMark/>
          </w:tcPr>
          <w:p w14:paraId="43D58BA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Isurus oxyrinchus</w:t>
            </w:r>
          </w:p>
        </w:tc>
        <w:tc>
          <w:tcPr>
            <w:tcW w:w="3122" w:type="dxa"/>
            <w:noWrap/>
            <w:hideMark/>
          </w:tcPr>
          <w:p w14:paraId="725B6C7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Scorpaena guttata</w:t>
            </w:r>
          </w:p>
        </w:tc>
      </w:tr>
      <w:tr w:rsidR="006D3969" w:rsidRPr="006D3969" w14:paraId="32DA5F73" w14:textId="77777777" w:rsidTr="006D3969">
        <w:trPr>
          <w:trHeight w:val="300"/>
        </w:trPr>
        <w:tc>
          <w:tcPr>
            <w:tcW w:w="3116" w:type="dxa"/>
            <w:noWrap/>
            <w:hideMark/>
          </w:tcPr>
          <w:p w14:paraId="66A9131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Anoplopoma fimbria</w:t>
            </w:r>
          </w:p>
        </w:tc>
        <w:tc>
          <w:tcPr>
            <w:tcW w:w="3117" w:type="dxa"/>
            <w:noWrap/>
            <w:hideMark/>
          </w:tcPr>
          <w:p w14:paraId="7F4EBC1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Janthina janthina</w:t>
            </w:r>
          </w:p>
        </w:tc>
        <w:tc>
          <w:tcPr>
            <w:tcW w:w="3122" w:type="dxa"/>
            <w:noWrap/>
            <w:hideMark/>
          </w:tcPr>
          <w:p w14:paraId="0A928A9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Scorpaenichthys marmoratus</w:t>
            </w:r>
          </w:p>
        </w:tc>
      </w:tr>
      <w:tr w:rsidR="006D3969" w:rsidRPr="006D3969" w14:paraId="00C3B9A4" w14:textId="77777777" w:rsidTr="006D3969">
        <w:trPr>
          <w:trHeight w:val="300"/>
        </w:trPr>
        <w:tc>
          <w:tcPr>
            <w:tcW w:w="3116" w:type="dxa"/>
            <w:noWrap/>
            <w:hideMark/>
          </w:tcPr>
          <w:p w14:paraId="7E8C8DE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Argopecten ventricosus</w:t>
            </w:r>
          </w:p>
        </w:tc>
        <w:tc>
          <w:tcPr>
            <w:tcW w:w="3117" w:type="dxa"/>
            <w:noWrap/>
            <w:hideMark/>
          </w:tcPr>
          <w:p w14:paraId="712CA99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Katsuwonus pelamis</w:t>
            </w:r>
          </w:p>
        </w:tc>
        <w:tc>
          <w:tcPr>
            <w:tcW w:w="3122" w:type="dxa"/>
            <w:noWrap/>
            <w:hideMark/>
          </w:tcPr>
          <w:p w14:paraId="5971E0A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aleutianus</w:t>
            </w:r>
          </w:p>
        </w:tc>
      </w:tr>
      <w:tr w:rsidR="006D3969" w:rsidRPr="006D3969" w14:paraId="1E948298" w14:textId="77777777" w:rsidTr="006D3969">
        <w:trPr>
          <w:trHeight w:val="300"/>
        </w:trPr>
        <w:tc>
          <w:tcPr>
            <w:tcW w:w="3116" w:type="dxa"/>
            <w:noWrap/>
            <w:hideMark/>
          </w:tcPr>
          <w:p w14:paraId="6FB575A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Ariopsis guatemalensis</w:t>
            </w:r>
          </w:p>
        </w:tc>
        <w:tc>
          <w:tcPr>
            <w:tcW w:w="3117" w:type="dxa"/>
            <w:noWrap/>
            <w:hideMark/>
          </w:tcPr>
          <w:p w14:paraId="1F70A1C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Kyphosus analogus</w:t>
            </w:r>
          </w:p>
        </w:tc>
        <w:tc>
          <w:tcPr>
            <w:tcW w:w="3122" w:type="dxa"/>
            <w:noWrap/>
            <w:hideMark/>
          </w:tcPr>
          <w:p w14:paraId="3EFA2CC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alutus</w:t>
            </w:r>
          </w:p>
        </w:tc>
      </w:tr>
      <w:tr w:rsidR="006D3969" w:rsidRPr="006D3969" w14:paraId="33D1C497" w14:textId="77777777" w:rsidTr="006D3969">
        <w:trPr>
          <w:trHeight w:val="300"/>
        </w:trPr>
        <w:tc>
          <w:tcPr>
            <w:tcW w:w="3116" w:type="dxa"/>
            <w:noWrap/>
            <w:hideMark/>
          </w:tcPr>
          <w:p w14:paraId="4262D2D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Arothron meleagris</w:t>
            </w:r>
          </w:p>
        </w:tc>
        <w:tc>
          <w:tcPr>
            <w:tcW w:w="3117" w:type="dxa"/>
            <w:noWrap/>
            <w:hideMark/>
          </w:tcPr>
          <w:p w14:paraId="643E6E5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Kyphosus azureus</w:t>
            </w:r>
          </w:p>
        </w:tc>
        <w:tc>
          <w:tcPr>
            <w:tcW w:w="3122" w:type="dxa"/>
            <w:noWrap/>
            <w:hideMark/>
          </w:tcPr>
          <w:p w14:paraId="4A1C1EA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atrovirens</w:t>
            </w:r>
          </w:p>
        </w:tc>
      </w:tr>
      <w:tr w:rsidR="006D3969" w:rsidRPr="006D3969" w14:paraId="7B697918" w14:textId="77777777" w:rsidTr="006D3969">
        <w:trPr>
          <w:trHeight w:val="300"/>
        </w:trPr>
        <w:tc>
          <w:tcPr>
            <w:tcW w:w="3116" w:type="dxa"/>
            <w:noWrap/>
            <w:hideMark/>
          </w:tcPr>
          <w:p w14:paraId="116FA45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Atheresthes evermanni</w:t>
            </w:r>
          </w:p>
        </w:tc>
        <w:tc>
          <w:tcPr>
            <w:tcW w:w="3117" w:type="dxa"/>
            <w:noWrap/>
            <w:hideMark/>
          </w:tcPr>
          <w:p w14:paraId="0301063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Kyphosus elegans</w:t>
            </w:r>
          </w:p>
        </w:tc>
        <w:tc>
          <w:tcPr>
            <w:tcW w:w="3122" w:type="dxa"/>
            <w:noWrap/>
            <w:hideMark/>
          </w:tcPr>
          <w:p w14:paraId="59570BB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auriculatus</w:t>
            </w:r>
          </w:p>
        </w:tc>
      </w:tr>
      <w:tr w:rsidR="006D3969" w:rsidRPr="006D3969" w14:paraId="18136705" w14:textId="77777777" w:rsidTr="006D3969">
        <w:trPr>
          <w:trHeight w:val="300"/>
        </w:trPr>
        <w:tc>
          <w:tcPr>
            <w:tcW w:w="3116" w:type="dxa"/>
            <w:noWrap/>
            <w:hideMark/>
          </w:tcPr>
          <w:p w14:paraId="18578A1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Atheresthes stomias</w:t>
            </w:r>
          </w:p>
        </w:tc>
        <w:tc>
          <w:tcPr>
            <w:tcW w:w="3117" w:type="dxa"/>
            <w:noWrap/>
            <w:hideMark/>
          </w:tcPr>
          <w:p w14:paraId="7159CF0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Lagocephalus lagocephalus</w:t>
            </w:r>
          </w:p>
        </w:tc>
        <w:tc>
          <w:tcPr>
            <w:tcW w:w="3122" w:type="dxa"/>
            <w:noWrap/>
            <w:hideMark/>
          </w:tcPr>
          <w:p w14:paraId="1D671EC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aurora</w:t>
            </w:r>
          </w:p>
        </w:tc>
      </w:tr>
      <w:tr w:rsidR="006D3969" w:rsidRPr="006D3969" w14:paraId="390CE16D" w14:textId="77777777" w:rsidTr="006D3969">
        <w:trPr>
          <w:trHeight w:val="300"/>
        </w:trPr>
        <w:tc>
          <w:tcPr>
            <w:tcW w:w="3116" w:type="dxa"/>
            <w:noWrap/>
            <w:hideMark/>
          </w:tcPr>
          <w:p w14:paraId="3B63F84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Atractoscion nobilis</w:t>
            </w:r>
          </w:p>
        </w:tc>
        <w:tc>
          <w:tcPr>
            <w:tcW w:w="3117" w:type="dxa"/>
            <w:noWrap/>
            <w:hideMark/>
          </w:tcPr>
          <w:p w14:paraId="0539280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Lepidopsetta bilineata</w:t>
            </w:r>
          </w:p>
        </w:tc>
        <w:tc>
          <w:tcPr>
            <w:tcW w:w="3122" w:type="dxa"/>
            <w:noWrap/>
            <w:hideMark/>
          </w:tcPr>
          <w:p w14:paraId="7CC1FCD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babcocki</w:t>
            </w:r>
          </w:p>
        </w:tc>
      </w:tr>
      <w:tr w:rsidR="006D3969" w:rsidRPr="006D3969" w14:paraId="74C64326" w14:textId="77777777" w:rsidTr="006D3969">
        <w:trPr>
          <w:trHeight w:val="300"/>
        </w:trPr>
        <w:tc>
          <w:tcPr>
            <w:tcW w:w="3116" w:type="dxa"/>
            <w:noWrap/>
            <w:hideMark/>
          </w:tcPr>
          <w:p w14:paraId="3E30E40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Auxis thazard</w:t>
            </w:r>
          </w:p>
        </w:tc>
        <w:tc>
          <w:tcPr>
            <w:tcW w:w="3117" w:type="dxa"/>
            <w:noWrap/>
            <w:hideMark/>
          </w:tcPr>
          <w:p w14:paraId="74A964D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Lepidopsetta polyxystra</w:t>
            </w:r>
          </w:p>
        </w:tc>
        <w:tc>
          <w:tcPr>
            <w:tcW w:w="3122" w:type="dxa"/>
            <w:noWrap/>
            <w:hideMark/>
          </w:tcPr>
          <w:p w14:paraId="218E8D0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borealis</w:t>
            </w:r>
          </w:p>
        </w:tc>
      </w:tr>
      <w:tr w:rsidR="006D3969" w:rsidRPr="006D3969" w14:paraId="64B23272" w14:textId="77777777" w:rsidTr="006D3969">
        <w:trPr>
          <w:trHeight w:val="300"/>
        </w:trPr>
        <w:tc>
          <w:tcPr>
            <w:tcW w:w="3116" w:type="dxa"/>
            <w:noWrap/>
            <w:hideMark/>
          </w:tcPr>
          <w:p w14:paraId="750B0CA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Bagre panamensis</w:t>
            </w:r>
          </w:p>
        </w:tc>
        <w:tc>
          <w:tcPr>
            <w:tcW w:w="3117" w:type="dxa"/>
            <w:noWrap/>
            <w:hideMark/>
          </w:tcPr>
          <w:p w14:paraId="43F23D1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Leukoma staminea</w:t>
            </w:r>
          </w:p>
        </w:tc>
        <w:tc>
          <w:tcPr>
            <w:tcW w:w="3122" w:type="dxa"/>
            <w:noWrap/>
            <w:hideMark/>
          </w:tcPr>
          <w:p w14:paraId="3F1D5E2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carnatus</w:t>
            </w:r>
          </w:p>
        </w:tc>
      </w:tr>
      <w:tr w:rsidR="006D3969" w:rsidRPr="006D3969" w14:paraId="5505E4B5" w14:textId="77777777" w:rsidTr="006D3969">
        <w:trPr>
          <w:trHeight w:val="300"/>
        </w:trPr>
        <w:tc>
          <w:tcPr>
            <w:tcW w:w="3116" w:type="dxa"/>
            <w:noWrap/>
            <w:hideMark/>
          </w:tcPr>
          <w:p w14:paraId="23461A4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Bagre pinnimaculatus</w:t>
            </w:r>
          </w:p>
        </w:tc>
        <w:tc>
          <w:tcPr>
            <w:tcW w:w="3117" w:type="dxa"/>
            <w:noWrap/>
            <w:hideMark/>
          </w:tcPr>
          <w:p w14:paraId="536BE27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Limanda aspera</w:t>
            </w:r>
          </w:p>
        </w:tc>
        <w:tc>
          <w:tcPr>
            <w:tcW w:w="3122" w:type="dxa"/>
            <w:noWrap/>
            <w:hideMark/>
          </w:tcPr>
          <w:p w14:paraId="6CDC286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caurinus</w:t>
            </w:r>
          </w:p>
        </w:tc>
      </w:tr>
      <w:tr w:rsidR="006D3969" w:rsidRPr="006D3969" w14:paraId="0B6F6412" w14:textId="77777777" w:rsidTr="006D3969">
        <w:trPr>
          <w:trHeight w:val="300"/>
        </w:trPr>
        <w:tc>
          <w:tcPr>
            <w:tcW w:w="3116" w:type="dxa"/>
            <w:noWrap/>
            <w:hideMark/>
          </w:tcPr>
          <w:p w14:paraId="5E23DB1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Balistes polylepis</w:t>
            </w:r>
          </w:p>
        </w:tc>
        <w:tc>
          <w:tcPr>
            <w:tcW w:w="3117" w:type="dxa"/>
            <w:noWrap/>
            <w:hideMark/>
          </w:tcPr>
          <w:p w14:paraId="20987A9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Limanda proboscidea</w:t>
            </w:r>
          </w:p>
        </w:tc>
        <w:tc>
          <w:tcPr>
            <w:tcW w:w="3122" w:type="dxa"/>
            <w:noWrap/>
            <w:hideMark/>
          </w:tcPr>
          <w:p w14:paraId="14A4A58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chrysomelas</w:t>
            </w:r>
          </w:p>
        </w:tc>
      </w:tr>
      <w:tr w:rsidR="006D3969" w:rsidRPr="006D3969" w14:paraId="0A578909" w14:textId="77777777" w:rsidTr="006D3969">
        <w:trPr>
          <w:trHeight w:val="300"/>
        </w:trPr>
        <w:tc>
          <w:tcPr>
            <w:tcW w:w="3116" w:type="dxa"/>
            <w:noWrap/>
            <w:hideMark/>
          </w:tcPr>
          <w:p w14:paraId="4B5EBE3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Bathyraja abyssicola</w:t>
            </w:r>
          </w:p>
        </w:tc>
        <w:tc>
          <w:tcPr>
            <w:tcW w:w="3117" w:type="dxa"/>
            <w:noWrap/>
            <w:hideMark/>
          </w:tcPr>
          <w:p w14:paraId="0CB3F5E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Liopsetta glacialis</w:t>
            </w:r>
          </w:p>
        </w:tc>
        <w:tc>
          <w:tcPr>
            <w:tcW w:w="3122" w:type="dxa"/>
            <w:noWrap/>
            <w:hideMark/>
          </w:tcPr>
          <w:p w14:paraId="6EECB7E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constellatus</w:t>
            </w:r>
          </w:p>
        </w:tc>
      </w:tr>
      <w:tr w:rsidR="006D3969" w:rsidRPr="006D3969" w14:paraId="558A7F80" w14:textId="77777777" w:rsidTr="006D3969">
        <w:trPr>
          <w:trHeight w:val="300"/>
        </w:trPr>
        <w:tc>
          <w:tcPr>
            <w:tcW w:w="3116" w:type="dxa"/>
            <w:noWrap/>
            <w:hideMark/>
          </w:tcPr>
          <w:p w14:paraId="5B30E4A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Bathyraja aleutica</w:t>
            </w:r>
          </w:p>
        </w:tc>
        <w:tc>
          <w:tcPr>
            <w:tcW w:w="3117" w:type="dxa"/>
            <w:noWrap/>
            <w:hideMark/>
          </w:tcPr>
          <w:p w14:paraId="7DBFBD7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Lithodes aequispinus</w:t>
            </w:r>
          </w:p>
        </w:tc>
        <w:tc>
          <w:tcPr>
            <w:tcW w:w="3122" w:type="dxa"/>
            <w:noWrap/>
            <w:hideMark/>
          </w:tcPr>
          <w:p w14:paraId="3FD47B4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crameri</w:t>
            </w:r>
          </w:p>
        </w:tc>
      </w:tr>
      <w:tr w:rsidR="006D3969" w:rsidRPr="006D3969" w14:paraId="463A6311" w14:textId="77777777" w:rsidTr="006D3969">
        <w:trPr>
          <w:trHeight w:val="300"/>
        </w:trPr>
        <w:tc>
          <w:tcPr>
            <w:tcW w:w="3116" w:type="dxa"/>
            <w:noWrap/>
            <w:hideMark/>
          </w:tcPr>
          <w:p w14:paraId="3D4A457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Bathyraja interrupta</w:t>
            </w:r>
          </w:p>
        </w:tc>
        <w:tc>
          <w:tcPr>
            <w:tcW w:w="3117" w:type="dxa"/>
            <w:noWrap/>
            <w:hideMark/>
          </w:tcPr>
          <w:p w14:paraId="6558AD2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Lithodes couesi</w:t>
            </w:r>
          </w:p>
        </w:tc>
        <w:tc>
          <w:tcPr>
            <w:tcW w:w="3122" w:type="dxa"/>
            <w:noWrap/>
            <w:hideMark/>
          </w:tcPr>
          <w:p w14:paraId="15F72B0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diploproa</w:t>
            </w:r>
          </w:p>
        </w:tc>
      </w:tr>
      <w:tr w:rsidR="006D3969" w:rsidRPr="006D3969" w14:paraId="334452B5" w14:textId="77777777" w:rsidTr="006D3969">
        <w:trPr>
          <w:trHeight w:val="300"/>
        </w:trPr>
        <w:tc>
          <w:tcPr>
            <w:tcW w:w="3116" w:type="dxa"/>
            <w:noWrap/>
            <w:hideMark/>
          </w:tcPr>
          <w:p w14:paraId="48F74D8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Beringraja binoculata</w:t>
            </w:r>
          </w:p>
        </w:tc>
        <w:tc>
          <w:tcPr>
            <w:tcW w:w="3117" w:type="dxa"/>
            <w:noWrap/>
            <w:hideMark/>
          </w:tcPr>
          <w:p w14:paraId="52652EE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Litopenaeus stylirostris</w:t>
            </w:r>
          </w:p>
        </w:tc>
        <w:tc>
          <w:tcPr>
            <w:tcW w:w="3122" w:type="dxa"/>
            <w:noWrap/>
            <w:hideMark/>
          </w:tcPr>
          <w:p w14:paraId="0EC4E9A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elongatus</w:t>
            </w:r>
          </w:p>
        </w:tc>
      </w:tr>
      <w:tr w:rsidR="006D3969" w:rsidRPr="006D3969" w14:paraId="204237A7" w14:textId="77777777" w:rsidTr="006D3969">
        <w:trPr>
          <w:trHeight w:val="300"/>
        </w:trPr>
        <w:tc>
          <w:tcPr>
            <w:tcW w:w="3116" w:type="dxa"/>
            <w:noWrap/>
            <w:hideMark/>
          </w:tcPr>
          <w:p w14:paraId="5F25B59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Boreogadus saida</w:t>
            </w:r>
          </w:p>
        </w:tc>
        <w:tc>
          <w:tcPr>
            <w:tcW w:w="3117" w:type="dxa"/>
            <w:noWrap/>
            <w:hideMark/>
          </w:tcPr>
          <w:p w14:paraId="44B3E81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Litopenaeus vannamei</w:t>
            </w:r>
          </w:p>
        </w:tc>
        <w:tc>
          <w:tcPr>
            <w:tcW w:w="3122" w:type="dxa"/>
            <w:noWrap/>
            <w:hideMark/>
          </w:tcPr>
          <w:p w14:paraId="44DAFDA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ensifer</w:t>
            </w:r>
          </w:p>
        </w:tc>
      </w:tr>
      <w:tr w:rsidR="006D3969" w:rsidRPr="006D3969" w14:paraId="1EF1D042" w14:textId="77777777" w:rsidTr="006D3969">
        <w:trPr>
          <w:trHeight w:val="300"/>
        </w:trPr>
        <w:tc>
          <w:tcPr>
            <w:tcW w:w="3116" w:type="dxa"/>
            <w:noWrap/>
            <w:hideMark/>
          </w:tcPr>
          <w:p w14:paraId="275DD3C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Callinectes arcuatus</w:t>
            </w:r>
          </w:p>
        </w:tc>
        <w:tc>
          <w:tcPr>
            <w:tcW w:w="3117" w:type="dxa"/>
            <w:noWrap/>
            <w:hideMark/>
          </w:tcPr>
          <w:p w14:paraId="5592C93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Loligo opalescens</w:t>
            </w:r>
          </w:p>
        </w:tc>
        <w:tc>
          <w:tcPr>
            <w:tcW w:w="3122" w:type="dxa"/>
            <w:noWrap/>
            <w:hideMark/>
          </w:tcPr>
          <w:p w14:paraId="7B3E453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entomelas</w:t>
            </w:r>
          </w:p>
        </w:tc>
      </w:tr>
      <w:tr w:rsidR="006D3969" w:rsidRPr="006D3969" w14:paraId="6E5E0A31" w14:textId="77777777" w:rsidTr="006D3969">
        <w:trPr>
          <w:trHeight w:val="300"/>
        </w:trPr>
        <w:tc>
          <w:tcPr>
            <w:tcW w:w="3116" w:type="dxa"/>
            <w:noWrap/>
            <w:hideMark/>
          </w:tcPr>
          <w:p w14:paraId="3DCF2AE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Callinectes bellicosus</w:t>
            </w:r>
          </w:p>
        </w:tc>
        <w:tc>
          <w:tcPr>
            <w:tcW w:w="3117" w:type="dxa"/>
            <w:noWrap/>
            <w:hideMark/>
          </w:tcPr>
          <w:p w14:paraId="4FAD98D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Lutjanus aratus</w:t>
            </w:r>
          </w:p>
        </w:tc>
        <w:tc>
          <w:tcPr>
            <w:tcW w:w="3122" w:type="dxa"/>
            <w:noWrap/>
            <w:hideMark/>
          </w:tcPr>
          <w:p w14:paraId="51CE31E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eos</w:t>
            </w:r>
          </w:p>
        </w:tc>
      </w:tr>
      <w:tr w:rsidR="006D3969" w:rsidRPr="006D3969" w14:paraId="1232B247" w14:textId="77777777" w:rsidTr="006D3969">
        <w:trPr>
          <w:trHeight w:val="300"/>
        </w:trPr>
        <w:tc>
          <w:tcPr>
            <w:tcW w:w="3116" w:type="dxa"/>
            <w:noWrap/>
            <w:hideMark/>
          </w:tcPr>
          <w:p w14:paraId="28B9E36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Cancer magister</w:t>
            </w:r>
          </w:p>
        </w:tc>
        <w:tc>
          <w:tcPr>
            <w:tcW w:w="3117" w:type="dxa"/>
            <w:noWrap/>
            <w:hideMark/>
          </w:tcPr>
          <w:p w14:paraId="7E54B12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Lutjanus argentiventris</w:t>
            </w:r>
          </w:p>
        </w:tc>
        <w:tc>
          <w:tcPr>
            <w:tcW w:w="3122" w:type="dxa"/>
            <w:noWrap/>
            <w:hideMark/>
          </w:tcPr>
          <w:p w14:paraId="121D898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flavidus</w:t>
            </w:r>
          </w:p>
        </w:tc>
      </w:tr>
      <w:tr w:rsidR="006D3969" w:rsidRPr="006D3969" w14:paraId="2D6EBFDE" w14:textId="77777777" w:rsidTr="006D3969">
        <w:trPr>
          <w:trHeight w:val="300"/>
        </w:trPr>
        <w:tc>
          <w:tcPr>
            <w:tcW w:w="3116" w:type="dxa"/>
            <w:noWrap/>
            <w:hideMark/>
          </w:tcPr>
          <w:p w14:paraId="3DEE0F4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Cancer productus</w:t>
            </w:r>
          </w:p>
        </w:tc>
        <w:tc>
          <w:tcPr>
            <w:tcW w:w="3117" w:type="dxa"/>
            <w:noWrap/>
            <w:hideMark/>
          </w:tcPr>
          <w:p w14:paraId="70CD0D8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Lutjanus colorado</w:t>
            </w:r>
          </w:p>
        </w:tc>
        <w:tc>
          <w:tcPr>
            <w:tcW w:w="3122" w:type="dxa"/>
            <w:noWrap/>
            <w:hideMark/>
          </w:tcPr>
          <w:p w14:paraId="058DD69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gilli</w:t>
            </w:r>
          </w:p>
        </w:tc>
      </w:tr>
      <w:tr w:rsidR="006D3969" w:rsidRPr="006D3969" w14:paraId="64CDE3AF" w14:textId="77777777" w:rsidTr="006D3969">
        <w:trPr>
          <w:trHeight w:val="300"/>
        </w:trPr>
        <w:tc>
          <w:tcPr>
            <w:tcW w:w="3116" w:type="dxa"/>
            <w:noWrap/>
            <w:hideMark/>
          </w:tcPr>
          <w:p w14:paraId="0CC36D0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Canthigaster punctatissima</w:t>
            </w:r>
          </w:p>
        </w:tc>
        <w:tc>
          <w:tcPr>
            <w:tcW w:w="3117" w:type="dxa"/>
            <w:noWrap/>
            <w:hideMark/>
          </w:tcPr>
          <w:p w14:paraId="403AAD6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Lutjanus novemfasciatus</w:t>
            </w:r>
          </w:p>
        </w:tc>
        <w:tc>
          <w:tcPr>
            <w:tcW w:w="3122" w:type="dxa"/>
            <w:noWrap/>
            <w:hideMark/>
          </w:tcPr>
          <w:p w14:paraId="261A94D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goodei</w:t>
            </w:r>
          </w:p>
        </w:tc>
      </w:tr>
      <w:tr w:rsidR="006D3969" w:rsidRPr="006D3969" w14:paraId="72B7F7A6" w14:textId="77777777" w:rsidTr="006D3969">
        <w:trPr>
          <w:trHeight w:val="300"/>
        </w:trPr>
        <w:tc>
          <w:tcPr>
            <w:tcW w:w="3116" w:type="dxa"/>
            <w:noWrap/>
            <w:hideMark/>
          </w:tcPr>
          <w:p w14:paraId="49A4A50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Caranx caballus</w:t>
            </w:r>
          </w:p>
        </w:tc>
        <w:tc>
          <w:tcPr>
            <w:tcW w:w="3117" w:type="dxa"/>
            <w:noWrap/>
            <w:hideMark/>
          </w:tcPr>
          <w:p w14:paraId="4C5B484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Lutjanus viridis</w:t>
            </w:r>
          </w:p>
        </w:tc>
        <w:tc>
          <w:tcPr>
            <w:tcW w:w="3122" w:type="dxa"/>
            <w:noWrap/>
            <w:hideMark/>
          </w:tcPr>
          <w:p w14:paraId="64F0534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hopkinsi</w:t>
            </w:r>
          </w:p>
        </w:tc>
      </w:tr>
      <w:tr w:rsidR="006D3969" w:rsidRPr="006D3969" w14:paraId="4D6FDD95" w14:textId="77777777" w:rsidTr="006D3969">
        <w:trPr>
          <w:trHeight w:val="300"/>
        </w:trPr>
        <w:tc>
          <w:tcPr>
            <w:tcW w:w="3116" w:type="dxa"/>
            <w:noWrap/>
            <w:hideMark/>
          </w:tcPr>
          <w:p w14:paraId="16A49D3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Caranx sexfasciatus</w:t>
            </w:r>
          </w:p>
        </w:tc>
        <w:tc>
          <w:tcPr>
            <w:tcW w:w="3117" w:type="dxa"/>
            <w:noWrap/>
            <w:hideMark/>
          </w:tcPr>
          <w:p w14:paraId="4430B91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Lyopsetta exilis</w:t>
            </w:r>
          </w:p>
        </w:tc>
        <w:tc>
          <w:tcPr>
            <w:tcW w:w="3122" w:type="dxa"/>
            <w:noWrap/>
            <w:hideMark/>
          </w:tcPr>
          <w:p w14:paraId="1C38E32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jordani</w:t>
            </w:r>
          </w:p>
        </w:tc>
      </w:tr>
      <w:tr w:rsidR="006D3969" w:rsidRPr="006D3969" w14:paraId="490016C3" w14:textId="77777777" w:rsidTr="006D3969">
        <w:trPr>
          <w:trHeight w:val="300"/>
        </w:trPr>
        <w:tc>
          <w:tcPr>
            <w:tcW w:w="3116" w:type="dxa"/>
            <w:noWrap/>
            <w:hideMark/>
          </w:tcPr>
          <w:p w14:paraId="57948BB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Caranx vinctus</w:t>
            </w:r>
          </w:p>
        </w:tc>
        <w:tc>
          <w:tcPr>
            <w:tcW w:w="3117" w:type="dxa"/>
            <w:noWrap/>
            <w:hideMark/>
          </w:tcPr>
          <w:p w14:paraId="78C115F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Macoma balthica</w:t>
            </w:r>
          </w:p>
        </w:tc>
        <w:tc>
          <w:tcPr>
            <w:tcW w:w="3122" w:type="dxa"/>
            <w:noWrap/>
            <w:hideMark/>
          </w:tcPr>
          <w:p w14:paraId="2273A14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maliger</w:t>
            </w:r>
          </w:p>
        </w:tc>
      </w:tr>
      <w:tr w:rsidR="006D3969" w:rsidRPr="006D3969" w14:paraId="530C4230" w14:textId="77777777" w:rsidTr="006D3969">
        <w:trPr>
          <w:trHeight w:val="300"/>
        </w:trPr>
        <w:tc>
          <w:tcPr>
            <w:tcW w:w="3116" w:type="dxa"/>
            <w:noWrap/>
            <w:hideMark/>
          </w:tcPr>
          <w:p w14:paraId="2376001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Carcharhinus brachyurus</w:t>
            </w:r>
          </w:p>
        </w:tc>
        <w:tc>
          <w:tcPr>
            <w:tcW w:w="3117" w:type="dxa"/>
            <w:noWrap/>
            <w:hideMark/>
          </w:tcPr>
          <w:p w14:paraId="00EF717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Makaira indica</w:t>
            </w:r>
          </w:p>
        </w:tc>
        <w:tc>
          <w:tcPr>
            <w:tcW w:w="3122" w:type="dxa"/>
            <w:noWrap/>
            <w:hideMark/>
          </w:tcPr>
          <w:p w14:paraId="7CE0B1A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melanops</w:t>
            </w:r>
          </w:p>
        </w:tc>
      </w:tr>
      <w:tr w:rsidR="006D3969" w:rsidRPr="006D3969" w14:paraId="1971852E" w14:textId="77777777" w:rsidTr="006D3969">
        <w:trPr>
          <w:trHeight w:val="300"/>
        </w:trPr>
        <w:tc>
          <w:tcPr>
            <w:tcW w:w="3116" w:type="dxa"/>
            <w:noWrap/>
            <w:hideMark/>
          </w:tcPr>
          <w:p w14:paraId="18540DD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Carcharhinus falciformis</w:t>
            </w:r>
          </w:p>
        </w:tc>
        <w:tc>
          <w:tcPr>
            <w:tcW w:w="3117" w:type="dxa"/>
            <w:noWrap/>
            <w:hideMark/>
          </w:tcPr>
          <w:p w14:paraId="6BA2F7B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Mallotus villosus</w:t>
            </w:r>
          </w:p>
        </w:tc>
        <w:tc>
          <w:tcPr>
            <w:tcW w:w="3122" w:type="dxa"/>
            <w:noWrap/>
            <w:hideMark/>
          </w:tcPr>
          <w:p w14:paraId="6606442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melanostomus</w:t>
            </w:r>
          </w:p>
        </w:tc>
      </w:tr>
      <w:tr w:rsidR="006D3969" w:rsidRPr="006D3969" w14:paraId="3C915DD5" w14:textId="77777777" w:rsidTr="006D3969">
        <w:trPr>
          <w:trHeight w:val="300"/>
        </w:trPr>
        <w:tc>
          <w:tcPr>
            <w:tcW w:w="3116" w:type="dxa"/>
            <w:noWrap/>
            <w:hideMark/>
          </w:tcPr>
          <w:p w14:paraId="330EF69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Carcharhinus limbatus</w:t>
            </w:r>
          </w:p>
        </w:tc>
        <w:tc>
          <w:tcPr>
            <w:tcW w:w="3117" w:type="dxa"/>
            <w:noWrap/>
            <w:hideMark/>
          </w:tcPr>
          <w:p w14:paraId="601730F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Menticirrhus undulatus</w:t>
            </w:r>
          </w:p>
        </w:tc>
        <w:tc>
          <w:tcPr>
            <w:tcW w:w="3122" w:type="dxa"/>
            <w:noWrap/>
            <w:hideMark/>
          </w:tcPr>
          <w:p w14:paraId="74BE1DF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miniatus</w:t>
            </w:r>
          </w:p>
        </w:tc>
      </w:tr>
      <w:tr w:rsidR="006D3969" w:rsidRPr="006D3969" w14:paraId="6B6157C7" w14:textId="77777777" w:rsidTr="006D3969">
        <w:trPr>
          <w:trHeight w:val="300"/>
        </w:trPr>
        <w:tc>
          <w:tcPr>
            <w:tcW w:w="3116" w:type="dxa"/>
            <w:noWrap/>
            <w:hideMark/>
          </w:tcPr>
          <w:p w14:paraId="2FC9960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Carcharhinus longimanus</w:t>
            </w:r>
          </w:p>
        </w:tc>
        <w:tc>
          <w:tcPr>
            <w:tcW w:w="3117" w:type="dxa"/>
            <w:noWrap/>
            <w:hideMark/>
          </w:tcPr>
          <w:p w14:paraId="638CBE9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Merluccius angustimanus</w:t>
            </w:r>
          </w:p>
        </w:tc>
        <w:tc>
          <w:tcPr>
            <w:tcW w:w="3122" w:type="dxa"/>
            <w:noWrap/>
            <w:hideMark/>
          </w:tcPr>
          <w:p w14:paraId="2977937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mystinus</w:t>
            </w:r>
          </w:p>
        </w:tc>
      </w:tr>
      <w:tr w:rsidR="006D3969" w:rsidRPr="006D3969" w14:paraId="7900CA0A" w14:textId="77777777" w:rsidTr="006D3969">
        <w:trPr>
          <w:trHeight w:val="300"/>
        </w:trPr>
        <w:tc>
          <w:tcPr>
            <w:tcW w:w="3116" w:type="dxa"/>
            <w:noWrap/>
            <w:hideMark/>
          </w:tcPr>
          <w:p w14:paraId="107170C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Carcharhinus obscurus</w:t>
            </w:r>
          </w:p>
        </w:tc>
        <w:tc>
          <w:tcPr>
            <w:tcW w:w="3117" w:type="dxa"/>
            <w:noWrap/>
            <w:hideMark/>
          </w:tcPr>
          <w:p w14:paraId="6B00ED3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Merluccius productus</w:t>
            </w:r>
          </w:p>
        </w:tc>
        <w:tc>
          <w:tcPr>
            <w:tcW w:w="3122" w:type="dxa"/>
            <w:noWrap/>
            <w:hideMark/>
          </w:tcPr>
          <w:p w14:paraId="1D985BA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nebulosus</w:t>
            </w:r>
          </w:p>
        </w:tc>
      </w:tr>
      <w:tr w:rsidR="006D3969" w:rsidRPr="006D3969" w14:paraId="161D551E" w14:textId="77777777" w:rsidTr="006D3969">
        <w:trPr>
          <w:trHeight w:val="300"/>
        </w:trPr>
        <w:tc>
          <w:tcPr>
            <w:tcW w:w="3116" w:type="dxa"/>
            <w:noWrap/>
            <w:hideMark/>
          </w:tcPr>
          <w:p w14:paraId="2E53E09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Carcharodon carcharias</w:t>
            </w:r>
          </w:p>
        </w:tc>
        <w:tc>
          <w:tcPr>
            <w:tcW w:w="3117" w:type="dxa"/>
            <w:noWrap/>
            <w:hideMark/>
          </w:tcPr>
          <w:p w14:paraId="62DAC2C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Metacarcinus magister</w:t>
            </w:r>
          </w:p>
        </w:tc>
        <w:tc>
          <w:tcPr>
            <w:tcW w:w="3122" w:type="dxa"/>
            <w:noWrap/>
            <w:hideMark/>
          </w:tcPr>
          <w:p w14:paraId="7D6E937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nigrocinctus</w:t>
            </w:r>
          </w:p>
        </w:tc>
      </w:tr>
      <w:tr w:rsidR="006D3969" w:rsidRPr="006D3969" w14:paraId="37EE12DB" w14:textId="77777777" w:rsidTr="006D3969">
        <w:trPr>
          <w:trHeight w:val="300"/>
        </w:trPr>
        <w:tc>
          <w:tcPr>
            <w:tcW w:w="3116" w:type="dxa"/>
            <w:noWrap/>
            <w:hideMark/>
          </w:tcPr>
          <w:p w14:paraId="7E571B9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Centropomus medius</w:t>
            </w:r>
          </w:p>
        </w:tc>
        <w:tc>
          <w:tcPr>
            <w:tcW w:w="3117" w:type="dxa"/>
            <w:noWrap/>
            <w:hideMark/>
          </w:tcPr>
          <w:p w14:paraId="6ECB4D5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Microgadus proximus</w:t>
            </w:r>
          </w:p>
        </w:tc>
        <w:tc>
          <w:tcPr>
            <w:tcW w:w="3122" w:type="dxa"/>
            <w:noWrap/>
            <w:hideMark/>
          </w:tcPr>
          <w:p w14:paraId="0862233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ovalis</w:t>
            </w:r>
          </w:p>
        </w:tc>
      </w:tr>
      <w:tr w:rsidR="006D3969" w:rsidRPr="006D3969" w14:paraId="6D6C8930" w14:textId="77777777" w:rsidTr="006D3969">
        <w:trPr>
          <w:trHeight w:val="300"/>
        </w:trPr>
        <w:tc>
          <w:tcPr>
            <w:tcW w:w="3116" w:type="dxa"/>
            <w:noWrap/>
            <w:hideMark/>
          </w:tcPr>
          <w:p w14:paraId="43562A8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Centropomus nigrescens</w:t>
            </w:r>
          </w:p>
        </w:tc>
        <w:tc>
          <w:tcPr>
            <w:tcW w:w="3117" w:type="dxa"/>
            <w:noWrap/>
            <w:hideMark/>
          </w:tcPr>
          <w:p w14:paraId="5BAA8E7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Microstomus pacificus</w:t>
            </w:r>
          </w:p>
        </w:tc>
        <w:tc>
          <w:tcPr>
            <w:tcW w:w="3122" w:type="dxa"/>
            <w:noWrap/>
            <w:hideMark/>
          </w:tcPr>
          <w:p w14:paraId="3928CDD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paucispinis</w:t>
            </w:r>
          </w:p>
        </w:tc>
      </w:tr>
      <w:tr w:rsidR="006D3969" w:rsidRPr="006D3969" w14:paraId="5C2BCA93" w14:textId="77777777" w:rsidTr="006D3969">
        <w:trPr>
          <w:trHeight w:val="300"/>
        </w:trPr>
        <w:tc>
          <w:tcPr>
            <w:tcW w:w="3116" w:type="dxa"/>
            <w:noWrap/>
            <w:hideMark/>
          </w:tcPr>
          <w:p w14:paraId="77D7F47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Centropomus robalito</w:t>
            </w:r>
          </w:p>
        </w:tc>
        <w:tc>
          <w:tcPr>
            <w:tcW w:w="3117" w:type="dxa"/>
            <w:noWrap/>
            <w:hideMark/>
          </w:tcPr>
          <w:p w14:paraId="32CA672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Mugil cephalus</w:t>
            </w:r>
          </w:p>
        </w:tc>
        <w:tc>
          <w:tcPr>
            <w:tcW w:w="3122" w:type="dxa"/>
            <w:noWrap/>
            <w:hideMark/>
          </w:tcPr>
          <w:p w14:paraId="19E408A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pinniger</w:t>
            </w:r>
          </w:p>
        </w:tc>
      </w:tr>
      <w:tr w:rsidR="006D3969" w:rsidRPr="006D3969" w14:paraId="278D314E" w14:textId="77777777" w:rsidTr="006D3969">
        <w:trPr>
          <w:trHeight w:val="300"/>
        </w:trPr>
        <w:tc>
          <w:tcPr>
            <w:tcW w:w="3116" w:type="dxa"/>
            <w:noWrap/>
            <w:hideMark/>
          </w:tcPr>
          <w:p w14:paraId="17074B3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Centropomus viridis</w:t>
            </w:r>
          </w:p>
        </w:tc>
        <w:tc>
          <w:tcPr>
            <w:tcW w:w="3117" w:type="dxa"/>
            <w:noWrap/>
            <w:hideMark/>
          </w:tcPr>
          <w:p w14:paraId="0DDC257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Mustelus californicus</w:t>
            </w:r>
          </w:p>
        </w:tc>
        <w:tc>
          <w:tcPr>
            <w:tcW w:w="3122" w:type="dxa"/>
            <w:noWrap/>
            <w:hideMark/>
          </w:tcPr>
          <w:p w14:paraId="5196F6F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proriger</w:t>
            </w:r>
          </w:p>
        </w:tc>
      </w:tr>
      <w:tr w:rsidR="006D3969" w:rsidRPr="006D3969" w14:paraId="1CC66D6B" w14:textId="77777777" w:rsidTr="006D3969">
        <w:trPr>
          <w:trHeight w:val="300"/>
        </w:trPr>
        <w:tc>
          <w:tcPr>
            <w:tcW w:w="3116" w:type="dxa"/>
            <w:noWrap/>
            <w:hideMark/>
          </w:tcPr>
          <w:p w14:paraId="6EA9536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lastRenderedPageBreak/>
              <w:t>Cetengraulis mysticetus</w:t>
            </w:r>
          </w:p>
        </w:tc>
        <w:tc>
          <w:tcPr>
            <w:tcW w:w="3117" w:type="dxa"/>
            <w:noWrap/>
            <w:hideMark/>
          </w:tcPr>
          <w:p w14:paraId="70F2717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Mustelus henlei</w:t>
            </w:r>
          </w:p>
        </w:tc>
        <w:tc>
          <w:tcPr>
            <w:tcW w:w="3122" w:type="dxa"/>
            <w:noWrap/>
            <w:hideMark/>
          </w:tcPr>
          <w:p w14:paraId="1FF889A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rastrelliger</w:t>
            </w:r>
          </w:p>
        </w:tc>
      </w:tr>
      <w:tr w:rsidR="006D3969" w:rsidRPr="006D3969" w14:paraId="58CC484F" w14:textId="77777777" w:rsidTr="006D3969">
        <w:trPr>
          <w:trHeight w:val="300"/>
        </w:trPr>
        <w:tc>
          <w:tcPr>
            <w:tcW w:w="3116" w:type="dxa"/>
            <w:noWrap/>
            <w:hideMark/>
          </w:tcPr>
          <w:p w14:paraId="036064D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Cetorhinus maximus</w:t>
            </w:r>
          </w:p>
        </w:tc>
        <w:tc>
          <w:tcPr>
            <w:tcW w:w="3117" w:type="dxa"/>
            <w:noWrap/>
            <w:hideMark/>
          </w:tcPr>
          <w:p w14:paraId="240A0E3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Mustelus lunulatus</w:t>
            </w:r>
          </w:p>
        </w:tc>
        <w:tc>
          <w:tcPr>
            <w:tcW w:w="3122" w:type="dxa"/>
            <w:noWrap/>
            <w:hideMark/>
          </w:tcPr>
          <w:p w14:paraId="30D0E41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rosaceus</w:t>
            </w:r>
          </w:p>
        </w:tc>
      </w:tr>
      <w:tr w:rsidR="006D3969" w:rsidRPr="006D3969" w14:paraId="7A5A77C9" w14:textId="77777777" w:rsidTr="006D3969">
        <w:trPr>
          <w:trHeight w:val="300"/>
        </w:trPr>
        <w:tc>
          <w:tcPr>
            <w:tcW w:w="3116" w:type="dxa"/>
            <w:noWrap/>
            <w:hideMark/>
          </w:tcPr>
          <w:p w14:paraId="2FFEF0B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Chaenomugil proboscideus</w:t>
            </w:r>
          </w:p>
        </w:tc>
        <w:tc>
          <w:tcPr>
            <w:tcW w:w="3117" w:type="dxa"/>
            <w:noWrap/>
            <w:hideMark/>
          </w:tcPr>
          <w:p w14:paraId="62666E0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Mya arenaria</w:t>
            </w:r>
          </w:p>
        </w:tc>
        <w:tc>
          <w:tcPr>
            <w:tcW w:w="3122" w:type="dxa"/>
            <w:noWrap/>
            <w:hideMark/>
          </w:tcPr>
          <w:p w14:paraId="0E980DE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rosenblatti</w:t>
            </w:r>
          </w:p>
        </w:tc>
      </w:tr>
      <w:tr w:rsidR="006D3969" w:rsidRPr="006D3969" w14:paraId="5F01688A" w14:textId="77777777" w:rsidTr="006D3969">
        <w:trPr>
          <w:trHeight w:val="300"/>
        </w:trPr>
        <w:tc>
          <w:tcPr>
            <w:tcW w:w="3116" w:type="dxa"/>
            <w:noWrap/>
            <w:hideMark/>
          </w:tcPr>
          <w:p w14:paraId="7BB2598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Cheilotrema saturnum</w:t>
            </w:r>
          </w:p>
        </w:tc>
        <w:tc>
          <w:tcPr>
            <w:tcW w:w="3117" w:type="dxa"/>
            <w:noWrap/>
            <w:hideMark/>
          </w:tcPr>
          <w:p w14:paraId="04222FB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Myliobatis longirostris</w:t>
            </w:r>
          </w:p>
        </w:tc>
        <w:tc>
          <w:tcPr>
            <w:tcW w:w="3122" w:type="dxa"/>
            <w:noWrap/>
            <w:hideMark/>
          </w:tcPr>
          <w:p w14:paraId="2E8C7F6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ruberrimus</w:t>
            </w:r>
          </w:p>
        </w:tc>
      </w:tr>
      <w:tr w:rsidR="006D3969" w:rsidRPr="006D3969" w14:paraId="61EBD9FD" w14:textId="77777777" w:rsidTr="006D3969">
        <w:trPr>
          <w:trHeight w:val="300"/>
        </w:trPr>
        <w:tc>
          <w:tcPr>
            <w:tcW w:w="3116" w:type="dxa"/>
            <w:noWrap/>
            <w:hideMark/>
          </w:tcPr>
          <w:p w14:paraId="54145E3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Chione californiensis</w:t>
            </w:r>
          </w:p>
        </w:tc>
        <w:tc>
          <w:tcPr>
            <w:tcW w:w="3117" w:type="dxa"/>
            <w:noWrap/>
            <w:hideMark/>
          </w:tcPr>
          <w:p w14:paraId="2C6EFC8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Myoxocephalus polyacanthocephalus</w:t>
            </w:r>
          </w:p>
        </w:tc>
        <w:tc>
          <w:tcPr>
            <w:tcW w:w="3122" w:type="dxa"/>
            <w:noWrap/>
            <w:hideMark/>
          </w:tcPr>
          <w:p w14:paraId="38DBC39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rubrivinctus</w:t>
            </w:r>
          </w:p>
        </w:tc>
      </w:tr>
      <w:tr w:rsidR="006D3969" w:rsidRPr="006D3969" w14:paraId="176AEB4D" w14:textId="77777777" w:rsidTr="006D3969">
        <w:trPr>
          <w:trHeight w:val="300"/>
        </w:trPr>
        <w:tc>
          <w:tcPr>
            <w:tcW w:w="3116" w:type="dxa"/>
            <w:noWrap/>
            <w:hideMark/>
          </w:tcPr>
          <w:p w14:paraId="3016A01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Chionoecetes angulatus</w:t>
            </w:r>
          </w:p>
        </w:tc>
        <w:tc>
          <w:tcPr>
            <w:tcW w:w="3117" w:type="dxa"/>
            <w:noWrap/>
            <w:hideMark/>
          </w:tcPr>
          <w:p w14:paraId="6F0882B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Nasolamia velox</w:t>
            </w:r>
          </w:p>
        </w:tc>
        <w:tc>
          <w:tcPr>
            <w:tcW w:w="3122" w:type="dxa"/>
            <w:noWrap/>
            <w:hideMark/>
          </w:tcPr>
          <w:p w14:paraId="348CC4E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rufus</w:t>
            </w:r>
          </w:p>
        </w:tc>
      </w:tr>
      <w:tr w:rsidR="006D3969" w:rsidRPr="006D3969" w14:paraId="2791DEDD" w14:textId="77777777" w:rsidTr="006D3969">
        <w:trPr>
          <w:trHeight w:val="300"/>
        </w:trPr>
        <w:tc>
          <w:tcPr>
            <w:tcW w:w="3116" w:type="dxa"/>
            <w:noWrap/>
            <w:hideMark/>
          </w:tcPr>
          <w:p w14:paraId="7BD1957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Chionoecetes bairdi</w:t>
            </w:r>
          </w:p>
        </w:tc>
        <w:tc>
          <w:tcPr>
            <w:tcW w:w="3117" w:type="dxa"/>
            <w:noWrap/>
            <w:hideMark/>
          </w:tcPr>
          <w:p w14:paraId="3260657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Nezumia convergens</w:t>
            </w:r>
          </w:p>
        </w:tc>
        <w:tc>
          <w:tcPr>
            <w:tcW w:w="3122" w:type="dxa"/>
            <w:noWrap/>
            <w:hideMark/>
          </w:tcPr>
          <w:p w14:paraId="3721D26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saxicola</w:t>
            </w:r>
          </w:p>
        </w:tc>
      </w:tr>
      <w:tr w:rsidR="006D3969" w:rsidRPr="006D3969" w14:paraId="599DF0E5" w14:textId="77777777" w:rsidTr="006D3969">
        <w:trPr>
          <w:trHeight w:val="300"/>
        </w:trPr>
        <w:tc>
          <w:tcPr>
            <w:tcW w:w="3116" w:type="dxa"/>
            <w:noWrap/>
            <w:hideMark/>
          </w:tcPr>
          <w:p w14:paraId="221F7A2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Chionoecetes opilio</w:t>
            </w:r>
          </w:p>
        </w:tc>
        <w:tc>
          <w:tcPr>
            <w:tcW w:w="3117" w:type="dxa"/>
            <w:noWrap/>
            <w:hideMark/>
          </w:tcPr>
          <w:p w14:paraId="2C9E416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Nezumia liolepis</w:t>
            </w:r>
          </w:p>
        </w:tc>
        <w:tc>
          <w:tcPr>
            <w:tcW w:w="3122" w:type="dxa"/>
            <w:noWrap/>
            <w:hideMark/>
          </w:tcPr>
          <w:p w14:paraId="4E3EC87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serranoides</w:t>
            </w:r>
          </w:p>
        </w:tc>
      </w:tr>
      <w:tr w:rsidR="006D3969" w:rsidRPr="006D3969" w14:paraId="5AEFCAF1" w14:textId="77777777" w:rsidTr="006D3969">
        <w:trPr>
          <w:trHeight w:val="300"/>
        </w:trPr>
        <w:tc>
          <w:tcPr>
            <w:tcW w:w="3116" w:type="dxa"/>
            <w:noWrap/>
            <w:hideMark/>
          </w:tcPr>
          <w:p w14:paraId="1B2F75B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Chionoecetes tanneri</w:t>
            </w:r>
          </w:p>
        </w:tc>
        <w:tc>
          <w:tcPr>
            <w:tcW w:w="3117" w:type="dxa"/>
            <w:noWrap/>
            <w:hideMark/>
          </w:tcPr>
          <w:p w14:paraId="06C3658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Nezumia stelgidolepis</w:t>
            </w:r>
          </w:p>
        </w:tc>
        <w:tc>
          <w:tcPr>
            <w:tcW w:w="3122" w:type="dxa"/>
            <w:noWrap/>
            <w:hideMark/>
          </w:tcPr>
          <w:p w14:paraId="111B2F3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serriceps</w:t>
            </w:r>
          </w:p>
        </w:tc>
      </w:tr>
      <w:tr w:rsidR="006D3969" w:rsidRPr="006D3969" w14:paraId="5FB695AF" w14:textId="77777777" w:rsidTr="006D3969">
        <w:trPr>
          <w:trHeight w:val="300"/>
        </w:trPr>
        <w:tc>
          <w:tcPr>
            <w:tcW w:w="3116" w:type="dxa"/>
            <w:noWrap/>
            <w:hideMark/>
          </w:tcPr>
          <w:p w14:paraId="3C49579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Citharichthys sordidus</w:t>
            </w:r>
          </w:p>
        </w:tc>
        <w:tc>
          <w:tcPr>
            <w:tcW w:w="3117" w:type="dxa"/>
            <w:noWrap/>
            <w:hideMark/>
          </w:tcPr>
          <w:p w14:paraId="64B2261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Nodipecten subnodosus</w:t>
            </w:r>
          </w:p>
        </w:tc>
        <w:tc>
          <w:tcPr>
            <w:tcW w:w="3122" w:type="dxa"/>
            <w:noWrap/>
            <w:hideMark/>
          </w:tcPr>
          <w:p w14:paraId="216CA30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simulator</w:t>
            </w:r>
          </w:p>
        </w:tc>
      </w:tr>
      <w:tr w:rsidR="006D3969" w:rsidRPr="006D3969" w14:paraId="1B17E833" w14:textId="77777777" w:rsidTr="006D3969">
        <w:trPr>
          <w:trHeight w:val="300"/>
        </w:trPr>
        <w:tc>
          <w:tcPr>
            <w:tcW w:w="3116" w:type="dxa"/>
            <w:noWrap/>
            <w:hideMark/>
          </w:tcPr>
          <w:p w14:paraId="7A99547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Citharichthys stigmaeus</w:t>
            </w:r>
          </w:p>
        </w:tc>
        <w:tc>
          <w:tcPr>
            <w:tcW w:w="3117" w:type="dxa"/>
            <w:noWrap/>
            <w:hideMark/>
          </w:tcPr>
          <w:p w14:paraId="674AE0D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Nuttallia obscurata</w:t>
            </w:r>
          </w:p>
        </w:tc>
        <w:tc>
          <w:tcPr>
            <w:tcW w:w="3122" w:type="dxa"/>
            <w:noWrap/>
            <w:hideMark/>
          </w:tcPr>
          <w:p w14:paraId="3E9FFF7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Sebastes umbrosus</w:t>
            </w:r>
          </w:p>
        </w:tc>
      </w:tr>
      <w:tr w:rsidR="006D3969" w:rsidRPr="006D3969" w14:paraId="6DAFD113" w14:textId="77777777" w:rsidTr="006D3969">
        <w:trPr>
          <w:trHeight w:val="300"/>
        </w:trPr>
        <w:tc>
          <w:tcPr>
            <w:tcW w:w="3116" w:type="dxa"/>
            <w:noWrap/>
            <w:hideMark/>
          </w:tcPr>
          <w:p w14:paraId="7F33A4F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Citharichthys fragilis</w:t>
            </w:r>
          </w:p>
        </w:tc>
        <w:tc>
          <w:tcPr>
            <w:tcW w:w="3117" w:type="dxa"/>
            <w:noWrap/>
            <w:hideMark/>
          </w:tcPr>
          <w:p w14:paraId="7B4BCF7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Oligocottus maculosus</w:t>
            </w:r>
          </w:p>
        </w:tc>
        <w:tc>
          <w:tcPr>
            <w:tcW w:w="3122" w:type="dxa"/>
            <w:noWrap/>
            <w:hideMark/>
          </w:tcPr>
          <w:p w14:paraId="2664377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Sebastolobus alascanus</w:t>
            </w:r>
          </w:p>
        </w:tc>
      </w:tr>
      <w:tr w:rsidR="006D3969" w:rsidRPr="006D3969" w14:paraId="1E44DC91" w14:textId="77777777" w:rsidTr="006D3969">
        <w:trPr>
          <w:trHeight w:val="300"/>
        </w:trPr>
        <w:tc>
          <w:tcPr>
            <w:tcW w:w="3116" w:type="dxa"/>
            <w:noWrap/>
            <w:hideMark/>
          </w:tcPr>
          <w:p w14:paraId="0CF4BCB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Clinocardium nuttallii</w:t>
            </w:r>
          </w:p>
        </w:tc>
        <w:tc>
          <w:tcPr>
            <w:tcW w:w="3117" w:type="dxa"/>
            <w:noWrap/>
            <w:hideMark/>
          </w:tcPr>
          <w:p w14:paraId="23F97BC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Oncorhynchus gorbuscha</w:t>
            </w:r>
          </w:p>
        </w:tc>
        <w:tc>
          <w:tcPr>
            <w:tcW w:w="3122" w:type="dxa"/>
            <w:noWrap/>
            <w:hideMark/>
          </w:tcPr>
          <w:p w14:paraId="350F127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Sebastolobus altivelis</w:t>
            </w:r>
          </w:p>
        </w:tc>
      </w:tr>
      <w:tr w:rsidR="006D3969" w:rsidRPr="006D3969" w14:paraId="2328D38B" w14:textId="77777777" w:rsidTr="006D3969">
        <w:trPr>
          <w:trHeight w:val="300"/>
        </w:trPr>
        <w:tc>
          <w:tcPr>
            <w:tcW w:w="3116" w:type="dxa"/>
            <w:noWrap/>
            <w:hideMark/>
          </w:tcPr>
          <w:p w14:paraId="52CE5F0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Clupea pallasii</w:t>
            </w:r>
          </w:p>
        </w:tc>
        <w:tc>
          <w:tcPr>
            <w:tcW w:w="3117" w:type="dxa"/>
            <w:noWrap/>
            <w:hideMark/>
          </w:tcPr>
          <w:p w14:paraId="5220336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Oncorhynchus keta</w:t>
            </w:r>
          </w:p>
        </w:tc>
        <w:tc>
          <w:tcPr>
            <w:tcW w:w="3122" w:type="dxa"/>
            <w:noWrap/>
            <w:hideMark/>
          </w:tcPr>
          <w:p w14:paraId="3862036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Selar crumenophthalmus</w:t>
            </w:r>
          </w:p>
        </w:tc>
      </w:tr>
      <w:tr w:rsidR="006D3969" w:rsidRPr="006D3969" w14:paraId="342D637A" w14:textId="77777777" w:rsidTr="006D3969">
        <w:trPr>
          <w:trHeight w:val="300"/>
        </w:trPr>
        <w:tc>
          <w:tcPr>
            <w:tcW w:w="3116" w:type="dxa"/>
            <w:noWrap/>
            <w:hideMark/>
          </w:tcPr>
          <w:p w14:paraId="7048488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Clupea pallasii pallasii</w:t>
            </w:r>
          </w:p>
        </w:tc>
        <w:tc>
          <w:tcPr>
            <w:tcW w:w="3117" w:type="dxa"/>
            <w:noWrap/>
            <w:hideMark/>
          </w:tcPr>
          <w:p w14:paraId="20130C0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Oncorhynchus kisutch</w:t>
            </w:r>
          </w:p>
        </w:tc>
        <w:tc>
          <w:tcPr>
            <w:tcW w:w="3122" w:type="dxa"/>
            <w:noWrap/>
            <w:hideMark/>
          </w:tcPr>
          <w:p w14:paraId="15C1502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Selar crumenophthalmus</w:t>
            </w:r>
          </w:p>
        </w:tc>
      </w:tr>
      <w:tr w:rsidR="006D3969" w:rsidRPr="006D3969" w14:paraId="78227897" w14:textId="77777777" w:rsidTr="006D3969">
        <w:trPr>
          <w:trHeight w:val="300"/>
        </w:trPr>
        <w:tc>
          <w:tcPr>
            <w:tcW w:w="3116" w:type="dxa"/>
            <w:noWrap/>
            <w:hideMark/>
          </w:tcPr>
          <w:p w14:paraId="4C4E21B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Coregonus laurettae</w:t>
            </w:r>
          </w:p>
        </w:tc>
        <w:tc>
          <w:tcPr>
            <w:tcW w:w="3117" w:type="dxa"/>
            <w:noWrap/>
            <w:hideMark/>
          </w:tcPr>
          <w:p w14:paraId="6C6FBCD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Oncorhynchus mykiss</w:t>
            </w:r>
          </w:p>
        </w:tc>
        <w:tc>
          <w:tcPr>
            <w:tcW w:w="3122" w:type="dxa"/>
            <w:noWrap/>
            <w:hideMark/>
          </w:tcPr>
          <w:p w14:paraId="15ABBA9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Selene peruviana</w:t>
            </w:r>
          </w:p>
        </w:tc>
      </w:tr>
      <w:tr w:rsidR="006D3969" w:rsidRPr="006D3969" w14:paraId="2BC49128" w14:textId="77777777" w:rsidTr="006D3969">
        <w:trPr>
          <w:trHeight w:val="300"/>
        </w:trPr>
        <w:tc>
          <w:tcPr>
            <w:tcW w:w="3116" w:type="dxa"/>
            <w:noWrap/>
            <w:hideMark/>
          </w:tcPr>
          <w:p w14:paraId="5D79201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Coregonus nasus</w:t>
            </w:r>
          </w:p>
        </w:tc>
        <w:tc>
          <w:tcPr>
            <w:tcW w:w="3117" w:type="dxa"/>
            <w:noWrap/>
            <w:hideMark/>
          </w:tcPr>
          <w:p w14:paraId="0AD1915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Oncorhynchus nerka</w:t>
            </w:r>
          </w:p>
        </w:tc>
        <w:tc>
          <w:tcPr>
            <w:tcW w:w="3122" w:type="dxa"/>
            <w:noWrap/>
            <w:hideMark/>
          </w:tcPr>
          <w:p w14:paraId="24C16EC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Semicossyphus pulcher</w:t>
            </w:r>
          </w:p>
        </w:tc>
      </w:tr>
      <w:tr w:rsidR="006D3969" w:rsidRPr="006D3969" w14:paraId="2EC30D8E" w14:textId="77777777" w:rsidTr="006D3969">
        <w:trPr>
          <w:trHeight w:val="300"/>
        </w:trPr>
        <w:tc>
          <w:tcPr>
            <w:tcW w:w="3116" w:type="dxa"/>
            <w:noWrap/>
            <w:hideMark/>
          </w:tcPr>
          <w:p w14:paraId="2F01677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Coregonus pidschian</w:t>
            </w:r>
          </w:p>
        </w:tc>
        <w:tc>
          <w:tcPr>
            <w:tcW w:w="3117" w:type="dxa"/>
            <w:noWrap/>
            <w:hideMark/>
          </w:tcPr>
          <w:p w14:paraId="63EB72C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Oncorhynchus tshawytscha</w:t>
            </w:r>
          </w:p>
        </w:tc>
        <w:tc>
          <w:tcPr>
            <w:tcW w:w="3122" w:type="dxa"/>
            <w:noWrap/>
            <w:hideMark/>
          </w:tcPr>
          <w:p w14:paraId="5A9F5D1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Seriola lalandi</w:t>
            </w:r>
          </w:p>
        </w:tc>
      </w:tr>
      <w:tr w:rsidR="006D3969" w:rsidRPr="006D3969" w14:paraId="1649EB09" w14:textId="77777777" w:rsidTr="006D3969">
        <w:trPr>
          <w:trHeight w:val="300"/>
        </w:trPr>
        <w:tc>
          <w:tcPr>
            <w:tcW w:w="3116" w:type="dxa"/>
            <w:noWrap/>
            <w:hideMark/>
          </w:tcPr>
          <w:p w14:paraId="0BEBBE0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Coregonus sardinella</w:t>
            </w:r>
          </w:p>
        </w:tc>
        <w:tc>
          <w:tcPr>
            <w:tcW w:w="3117" w:type="dxa"/>
            <w:noWrap/>
            <w:hideMark/>
          </w:tcPr>
          <w:p w14:paraId="6DE5EA4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Ophichthus triserialis</w:t>
            </w:r>
          </w:p>
        </w:tc>
        <w:tc>
          <w:tcPr>
            <w:tcW w:w="3122" w:type="dxa"/>
            <w:noWrap/>
            <w:hideMark/>
          </w:tcPr>
          <w:p w14:paraId="2859C0E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Seriphus politus</w:t>
            </w:r>
          </w:p>
        </w:tc>
      </w:tr>
      <w:tr w:rsidR="006D3969" w:rsidRPr="006D3969" w14:paraId="353D683B" w14:textId="77777777" w:rsidTr="006D3969">
        <w:trPr>
          <w:trHeight w:val="300"/>
        </w:trPr>
        <w:tc>
          <w:tcPr>
            <w:tcW w:w="3116" w:type="dxa"/>
            <w:noWrap/>
            <w:hideMark/>
          </w:tcPr>
          <w:p w14:paraId="2CCA639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Coryphaena hippurus</w:t>
            </w:r>
          </w:p>
        </w:tc>
        <w:tc>
          <w:tcPr>
            <w:tcW w:w="3117" w:type="dxa"/>
            <w:noWrap/>
            <w:hideMark/>
          </w:tcPr>
          <w:p w14:paraId="6B5AFE2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Ophichthus zophochir</w:t>
            </w:r>
          </w:p>
        </w:tc>
        <w:tc>
          <w:tcPr>
            <w:tcW w:w="3122" w:type="dxa"/>
            <w:noWrap/>
            <w:hideMark/>
          </w:tcPr>
          <w:p w14:paraId="1CD512C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Serrivomer samoensis</w:t>
            </w:r>
          </w:p>
        </w:tc>
      </w:tr>
      <w:tr w:rsidR="006D3969" w:rsidRPr="006D3969" w14:paraId="7E9E5474" w14:textId="77777777" w:rsidTr="006D3969">
        <w:trPr>
          <w:trHeight w:val="300"/>
        </w:trPr>
        <w:tc>
          <w:tcPr>
            <w:tcW w:w="3116" w:type="dxa"/>
            <w:noWrap/>
            <w:hideMark/>
          </w:tcPr>
          <w:p w14:paraId="0FD46B6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Crassostrea gigas</w:t>
            </w:r>
          </w:p>
        </w:tc>
        <w:tc>
          <w:tcPr>
            <w:tcW w:w="3117" w:type="dxa"/>
            <w:noWrap/>
            <w:hideMark/>
          </w:tcPr>
          <w:p w14:paraId="63297C0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Ophiodon elongatus</w:t>
            </w:r>
          </w:p>
        </w:tc>
        <w:tc>
          <w:tcPr>
            <w:tcW w:w="3122" w:type="dxa"/>
            <w:noWrap/>
            <w:hideMark/>
          </w:tcPr>
          <w:p w14:paraId="4987ED1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Sicyonia ingentis</w:t>
            </w:r>
          </w:p>
        </w:tc>
      </w:tr>
      <w:tr w:rsidR="006D3969" w:rsidRPr="006D3969" w14:paraId="2F03974E" w14:textId="77777777" w:rsidTr="006D3969">
        <w:trPr>
          <w:trHeight w:val="300"/>
        </w:trPr>
        <w:tc>
          <w:tcPr>
            <w:tcW w:w="3116" w:type="dxa"/>
            <w:noWrap/>
            <w:hideMark/>
          </w:tcPr>
          <w:p w14:paraId="1B1AD79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Cynoscion albus</w:t>
            </w:r>
          </w:p>
        </w:tc>
        <w:tc>
          <w:tcPr>
            <w:tcW w:w="3117" w:type="dxa"/>
            <w:noWrap/>
            <w:hideMark/>
          </w:tcPr>
          <w:p w14:paraId="6FCD494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Opisthonema bulleri</w:t>
            </w:r>
          </w:p>
        </w:tc>
        <w:tc>
          <w:tcPr>
            <w:tcW w:w="3122" w:type="dxa"/>
            <w:noWrap/>
            <w:hideMark/>
          </w:tcPr>
          <w:p w14:paraId="3180A34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Siliqua patula</w:t>
            </w:r>
          </w:p>
        </w:tc>
      </w:tr>
      <w:tr w:rsidR="006D3969" w:rsidRPr="006D3969" w14:paraId="649557D1" w14:textId="77777777" w:rsidTr="006D3969">
        <w:trPr>
          <w:trHeight w:val="300"/>
        </w:trPr>
        <w:tc>
          <w:tcPr>
            <w:tcW w:w="3116" w:type="dxa"/>
            <w:noWrap/>
            <w:hideMark/>
          </w:tcPr>
          <w:p w14:paraId="37D068F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Cynoscion parvipinnis</w:t>
            </w:r>
          </w:p>
        </w:tc>
        <w:tc>
          <w:tcPr>
            <w:tcW w:w="3117" w:type="dxa"/>
            <w:noWrap/>
            <w:hideMark/>
          </w:tcPr>
          <w:p w14:paraId="5158DA6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Opisthonema libertate</w:t>
            </w:r>
          </w:p>
        </w:tc>
        <w:tc>
          <w:tcPr>
            <w:tcW w:w="3122" w:type="dxa"/>
            <w:noWrap/>
            <w:hideMark/>
          </w:tcPr>
          <w:p w14:paraId="58C04EA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Sphoeroides annulatus</w:t>
            </w:r>
          </w:p>
        </w:tc>
      </w:tr>
      <w:tr w:rsidR="006D3969" w:rsidRPr="006D3969" w14:paraId="7CE0D02C" w14:textId="77777777" w:rsidTr="006D3969">
        <w:trPr>
          <w:trHeight w:val="300"/>
        </w:trPr>
        <w:tc>
          <w:tcPr>
            <w:tcW w:w="3116" w:type="dxa"/>
            <w:noWrap/>
            <w:hideMark/>
          </w:tcPr>
          <w:p w14:paraId="5056EB4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Cynoscion xanthulus</w:t>
            </w:r>
          </w:p>
        </w:tc>
        <w:tc>
          <w:tcPr>
            <w:tcW w:w="3117" w:type="dxa"/>
            <w:noWrap/>
            <w:hideMark/>
          </w:tcPr>
          <w:p w14:paraId="318BFFE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Opisthonema medirastre</w:t>
            </w:r>
          </w:p>
        </w:tc>
        <w:tc>
          <w:tcPr>
            <w:tcW w:w="3122" w:type="dxa"/>
            <w:noWrap/>
            <w:hideMark/>
          </w:tcPr>
          <w:p w14:paraId="62E4C18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Sphoeroides lobatus</w:t>
            </w:r>
          </w:p>
        </w:tc>
      </w:tr>
      <w:tr w:rsidR="006D3969" w:rsidRPr="006D3969" w14:paraId="25C3C0D2" w14:textId="77777777" w:rsidTr="006D3969">
        <w:trPr>
          <w:trHeight w:val="300"/>
        </w:trPr>
        <w:tc>
          <w:tcPr>
            <w:tcW w:w="3116" w:type="dxa"/>
            <w:noWrap/>
            <w:hideMark/>
          </w:tcPr>
          <w:p w14:paraId="579F256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Dasyatis brevis</w:t>
            </w:r>
          </w:p>
        </w:tc>
        <w:tc>
          <w:tcPr>
            <w:tcW w:w="3117" w:type="dxa"/>
            <w:noWrap/>
            <w:hideMark/>
          </w:tcPr>
          <w:p w14:paraId="0F6B300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Osmerus dentex</w:t>
            </w:r>
          </w:p>
        </w:tc>
        <w:tc>
          <w:tcPr>
            <w:tcW w:w="3122" w:type="dxa"/>
            <w:noWrap/>
            <w:hideMark/>
          </w:tcPr>
          <w:p w14:paraId="1E1EFC5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Sphoeroides sechurae</w:t>
            </w:r>
          </w:p>
        </w:tc>
      </w:tr>
      <w:tr w:rsidR="006D3969" w:rsidRPr="006D3969" w14:paraId="0C4ACBA7" w14:textId="77777777" w:rsidTr="006D3969">
        <w:trPr>
          <w:trHeight w:val="300"/>
        </w:trPr>
        <w:tc>
          <w:tcPr>
            <w:tcW w:w="3116" w:type="dxa"/>
            <w:noWrap/>
            <w:hideMark/>
          </w:tcPr>
          <w:p w14:paraId="61C8EDA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Diplectrum pacificum</w:t>
            </w:r>
          </w:p>
        </w:tc>
        <w:tc>
          <w:tcPr>
            <w:tcW w:w="3117" w:type="dxa"/>
            <w:noWrap/>
            <w:hideMark/>
          </w:tcPr>
          <w:p w14:paraId="74516CA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Osmerus mordax</w:t>
            </w:r>
          </w:p>
        </w:tc>
        <w:tc>
          <w:tcPr>
            <w:tcW w:w="3122" w:type="dxa"/>
            <w:noWrap/>
            <w:hideMark/>
          </w:tcPr>
          <w:p w14:paraId="72C1B50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Sphyraena argentea</w:t>
            </w:r>
          </w:p>
        </w:tc>
      </w:tr>
      <w:tr w:rsidR="006D3969" w:rsidRPr="006D3969" w14:paraId="0B42E281" w14:textId="77777777" w:rsidTr="006D3969">
        <w:trPr>
          <w:trHeight w:val="300"/>
        </w:trPr>
        <w:tc>
          <w:tcPr>
            <w:tcW w:w="3116" w:type="dxa"/>
            <w:noWrap/>
            <w:hideMark/>
          </w:tcPr>
          <w:p w14:paraId="2C736DC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Doryteuthis opalescens</w:t>
            </w:r>
          </w:p>
        </w:tc>
        <w:tc>
          <w:tcPr>
            <w:tcW w:w="3117" w:type="dxa"/>
            <w:noWrap/>
            <w:hideMark/>
          </w:tcPr>
          <w:p w14:paraId="634665C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Ostrea lurida</w:t>
            </w:r>
          </w:p>
        </w:tc>
        <w:tc>
          <w:tcPr>
            <w:tcW w:w="3122" w:type="dxa"/>
            <w:noWrap/>
            <w:hideMark/>
          </w:tcPr>
          <w:p w14:paraId="1EBB1C8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Sphyraena barracuda</w:t>
            </w:r>
          </w:p>
        </w:tc>
      </w:tr>
      <w:tr w:rsidR="006D3969" w:rsidRPr="006D3969" w14:paraId="0FFCDC22" w14:textId="77777777" w:rsidTr="006D3969">
        <w:trPr>
          <w:trHeight w:val="300"/>
        </w:trPr>
        <w:tc>
          <w:tcPr>
            <w:tcW w:w="3116" w:type="dxa"/>
            <w:noWrap/>
            <w:hideMark/>
          </w:tcPr>
          <w:p w14:paraId="1FF838D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Dosidicus gigas</w:t>
            </w:r>
          </w:p>
        </w:tc>
        <w:tc>
          <w:tcPr>
            <w:tcW w:w="3117" w:type="dxa"/>
            <w:noWrap/>
            <w:hideMark/>
          </w:tcPr>
          <w:p w14:paraId="10A88E7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Pandalus borealis</w:t>
            </w:r>
          </w:p>
        </w:tc>
        <w:tc>
          <w:tcPr>
            <w:tcW w:w="3122" w:type="dxa"/>
            <w:noWrap/>
            <w:hideMark/>
          </w:tcPr>
          <w:p w14:paraId="2D6ED56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Sphyrna lewini</w:t>
            </w:r>
          </w:p>
        </w:tc>
      </w:tr>
      <w:tr w:rsidR="006D3969" w:rsidRPr="006D3969" w14:paraId="1CC83C4B" w14:textId="77777777" w:rsidTr="006D3969">
        <w:trPr>
          <w:trHeight w:val="300"/>
        </w:trPr>
        <w:tc>
          <w:tcPr>
            <w:tcW w:w="3116" w:type="dxa"/>
            <w:noWrap/>
            <w:hideMark/>
          </w:tcPr>
          <w:p w14:paraId="7295BB6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Echinorhinus cookei</w:t>
            </w:r>
          </w:p>
        </w:tc>
        <w:tc>
          <w:tcPr>
            <w:tcW w:w="3117" w:type="dxa"/>
            <w:noWrap/>
            <w:hideMark/>
          </w:tcPr>
          <w:p w14:paraId="75440B7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Pandalus jordani</w:t>
            </w:r>
          </w:p>
        </w:tc>
        <w:tc>
          <w:tcPr>
            <w:tcW w:w="3122" w:type="dxa"/>
            <w:noWrap/>
            <w:hideMark/>
          </w:tcPr>
          <w:p w14:paraId="4E79413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Sphyrna media</w:t>
            </w:r>
          </w:p>
        </w:tc>
      </w:tr>
      <w:tr w:rsidR="006D3969" w:rsidRPr="006D3969" w14:paraId="7C507749" w14:textId="77777777" w:rsidTr="006D3969">
        <w:trPr>
          <w:trHeight w:val="300"/>
        </w:trPr>
        <w:tc>
          <w:tcPr>
            <w:tcW w:w="3116" w:type="dxa"/>
            <w:noWrap/>
            <w:hideMark/>
          </w:tcPr>
          <w:p w14:paraId="48BDC42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Eleginus gracilis</w:t>
            </w:r>
          </w:p>
        </w:tc>
        <w:tc>
          <w:tcPr>
            <w:tcW w:w="3117" w:type="dxa"/>
            <w:noWrap/>
            <w:hideMark/>
          </w:tcPr>
          <w:p w14:paraId="331A6A1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Pandalus platyceros</w:t>
            </w:r>
          </w:p>
        </w:tc>
        <w:tc>
          <w:tcPr>
            <w:tcW w:w="3122" w:type="dxa"/>
            <w:noWrap/>
            <w:hideMark/>
          </w:tcPr>
          <w:p w14:paraId="1764424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Sphyrna zygaena</w:t>
            </w:r>
          </w:p>
        </w:tc>
      </w:tr>
      <w:tr w:rsidR="006D3969" w:rsidRPr="006D3969" w14:paraId="3FDA72C0" w14:textId="77777777" w:rsidTr="006D3969">
        <w:trPr>
          <w:trHeight w:val="300"/>
        </w:trPr>
        <w:tc>
          <w:tcPr>
            <w:tcW w:w="3116" w:type="dxa"/>
            <w:noWrap/>
            <w:hideMark/>
          </w:tcPr>
          <w:p w14:paraId="35FD1A4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Embassichthys bathybius</w:t>
            </w:r>
          </w:p>
        </w:tc>
        <w:tc>
          <w:tcPr>
            <w:tcW w:w="3117" w:type="dxa"/>
            <w:noWrap/>
            <w:hideMark/>
          </w:tcPr>
          <w:p w14:paraId="49E5682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Panopea abrupta</w:t>
            </w:r>
          </w:p>
        </w:tc>
        <w:tc>
          <w:tcPr>
            <w:tcW w:w="3122" w:type="dxa"/>
            <w:noWrap/>
            <w:hideMark/>
          </w:tcPr>
          <w:p w14:paraId="00D9D55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Spirinchus starksi</w:t>
            </w:r>
          </w:p>
        </w:tc>
      </w:tr>
      <w:tr w:rsidR="006D3969" w:rsidRPr="006D3969" w14:paraId="72AD4113" w14:textId="77777777" w:rsidTr="006D3969">
        <w:trPr>
          <w:trHeight w:val="300"/>
        </w:trPr>
        <w:tc>
          <w:tcPr>
            <w:tcW w:w="3116" w:type="dxa"/>
            <w:noWrap/>
            <w:hideMark/>
          </w:tcPr>
          <w:p w14:paraId="3A710B2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Engraulis mordax</w:t>
            </w:r>
          </w:p>
        </w:tc>
        <w:tc>
          <w:tcPr>
            <w:tcW w:w="3117" w:type="dxa"/>
            <w:noWrap/>
            <w:hideMark/>
          </w:tcPr>
          <w:p w14:paraId="1DC6204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Panopea generosa</w:t>
            </w:r>
          </w:p>
        </w:tc>
        <w:tc>
          <w:tcPr>
            <w:tcW w:w="3122" w:type="dxa"/>
            <w:noWrap/>
            <w:hideMark/>
          </w:tcPr>
          <w:p w14:paraId="54D10B5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Squalus suckleyi</w:t>
            </w:r>
          </w:p>
        </w:tc>
      </w:tr>
      <w:tr w:rsidR="006D3969" w:rsidRPr="006D3969" w14:paraId="27A4E093" w14:textId="77777777" w:rsidTr="006D3969">
        <w:trPr>
          <w:trHeight w:val="300"/>
        </w:trPr>
        <w:tc>
          <w:tcPr>
            <w:tcW w:w="3116" w:type="dxa"/>
            <w:noWrap/>
            <w:hideMark/>
          </w:tcPr>
          <w:p w14:paraId="7BA67DB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Enteroctopus dofleini</w:t>
            </w:r>
          </w:p>
        </w:tc>
        <w:tc>
          <w:tcPr>
            <w:tcW w:w="3117" w:type="dxa"/>
            <w:noWrap/>
            <w:hideMark/>
          </w:tcPr>
          <w:p w14:paraId="3D32EE5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Panulirus gracilis</w:t>
            </w:r>
          </w:p>
        </w:tc>
        <w:tc>
          <w:tcPr>
            <w:tcW w:w="3122" w:type="dxa"/>
            <w:noWrap/>
            <w:hideMark/>
          </w:tcPr>
          <w:p w14:paraId="65EF47D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Squatina californica</w:t>
            </w:r>
          </w:p>
        </w:tc>
      </w:tr>
      <w:tr w:rsidR="006D3969" w:rsidRPr="006D3969" w14:paraId="6949DB94" w14:textId="77777777" w:rsidTr="006D3969">
        <w:trPr>
          <w:trHeight w:val="300"/>
        </w:trPr>
        <w:tc>
          <w:tcPr>
            <w:tcW w:w="3116" w:type="dxa"/>
            <w:noWrap/>
            <w:hideMark/>
          </w:tcPr>
          <w:p w14:paraId="7B48217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Eopsetta jordani</w:t>
            </w:r>
          </w:p>
        </w:tc>
        <w:tc>
          <w:tcPr>
            <w:tcW w:w="3117" w:type="dxa"/>
            <w:noWrap/>
            <w:hideMark/>
          </w:tcPr>
          <w:p w14:paraId="1938F00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Panulirus inflatus</w:t>
            </w:r>
          </w:p>
        </w:tc>
        <w:tc>
          <w:tcPr>
            <w:tcW w:w="3122" w:type="dxa"/>
            <w:noWrap/>
            <w:hideMark/>
          </w:tcPr>
          <w:p w14:paraId="385D2B1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Stereolepis gigas</w:t>
            </w:r>
          </w:p>
        </w:tc>
      </w:tr>
      <w:tr w:rsidR="006D3969" w:rsidRPr="006D3969" w14:paraId="0ED5C7EA" w14:textId="77777777" w:rsidTr="006D3969">
        <w:trPr>
          <w:trHeight w:val="300"/>
        </w:trPr>
        <w:tc>
          <w:tcPr>
            <w:tcW w:w="3116" w:type="dxa"/>
            <w:noWrap/>
            <w:hideMark/>
          </w:tcPr>
          <w:p w14:paraId="5179A3A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Epinephelus analogus</w:t>
            </w:r>
          </w:p>
        </w:tc>
        <w:tc>
          <w:tcPr>
            <w:tcW w:w="3117" w:type="dxa"/>
            <w:noWrap/>
            <w:hideMark/>
          </w:tcPr>
          <w:p w14:paraId="4287B37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Panulirus interruptus</w:t>
            </w:r>
          </w:p>
        </w:tc>
        <w:tc>
          <w:tcPr>
            <w:tcW w:w="3122" w:type="dxa"/>
            <w:noWrap/>
            <w:hideMark/>
          </w:tcPr>
          <w:p w14:paraId="6AFD348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Stomolophus meleagris</w:t>
            </w:r>
          </w:p>
        </w:tc>
      </w:tr>
      <w:tr w:rsidR="006D3969" w:rsidRPr="006D3969" w14:paraId="3A238626" w14:textId="77777777" w:rsidTr="006D3969">
        <w:trPr>
          <w:trHeight w:val="300"/>
        </w:trPr>
        <w:tc>
          <w:tcPr>
            <w:tcW w:w="3116" w:type="dxa"/>
            <w:noWrap/>
            <w:hideMark/>
          </w:tcPr>
          <w:p w14:paraId="3A63029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Erimacrus isenbeckii</w:t>
            </w:r>
          </w:p>
        </w:tc>
        <w:tc>
          <w:tcPr>
            <w:tcW w:w="3117" w:type="dxa"/>
            <w:noWrap/>
            <w:hideMark/>
          </w:tcPr>
          <w:p w14:paraId="03676FF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Panulirus penicillatus</w:t>
            </w:r>
          </w:p>
        </w:tc>
        <w:tc>
          <w:tcPr>
            <w:tcW w:w="3122" w:type="dxa"/>
            <w:noWrap/>
            <w:hideMark/>
          </w:tcPr>
          <w:p w14:paraId="323F1C0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Strongylocentrotus franciscanus</w:t>
            </w:r>
          </w:p>
        </w:tc>
      </w:tr>
      <w:tr w:rsidR="006D3969" w:rsidRPr="006D3969" w14:paraId="6155478B" w14:textId="77777777" w:rsidTr="006D3969">
        <w:trPr>
          <w:trHeight w:val="300"/>
        </w:trPr>
        <w:tc>
          <w:tcPr>
            <w:tcW w:w="3116" w:type="dxa"/>
            <w:noWrap/>
            <w:hideMark/>
          </w:tcPr>
          <w:p w14:paraId="7FDE237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Errex zachirus</w:t>
            </w:r>
          </w:p>
        </w:tc>
        <w:tc>
          <w:tcPr>
            <w:tcW w:w="3117" w:type="dxa"/>
            <w:noWrap/>
            <w:hideMark/>
          </w:tcPr>
          <w:p w14:paraId="080366E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Paralabrax clathratus</w:t>
            </w:r>
          </w:p>
        </w:tc>
        <w:tc>
          <w:tcPr>
            <w:tcW w:w="3122" w:type="dxa"/>
            <w:noWrap/>
            <w:hideMark/>
          </w:tcPr>
          <w:p w14:paraId="058F30F1"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Strongylocentrotus purpuratus</w:t>
            </w:r>
          </w:p>
        </w:tc>
      </w:tr>
      <w:tr w:rsidR="006D3969" w:rsidRPr="006D3969" w14:paraId="71216783" w14:textId="77777777" w:rsidTr="006D3969">
        <w:trPr>
          <w:trHeight w:val="300"/>
        </w:trPr>
        <w:tc>
          <w:tcPr>
            <w:tcW w:w="3116" w:type="dxa"/>
            <w:noWrap/>
            <w:hideMark/>
          </w:tcPr>
          <w:p w14:paraId="1FA68FF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Euphausia pacifica</w:t>
            </w:r>
          </w:p>
        </w:tc>
        <w:tc>
          <w:tcPr>
            <w:tcW w:w="3117" w:type="dxa"/>
            <w:noWrap/>
            <w:hideMark/>
          </w:tcPr>
          <w:p w14:paraId="53EDC2D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Paralabrax nebulifer</w:t>
            </w:r>
          </w:p>
        </w:tc>
        <w:tc>
          <w:tcPr>
            <w:tcW w:w="3122" w:type="dxa"/>
            <w:noWrap/>
            <w:hideMark/>
          </w:tcPr>
          <w:p w14:paraId="63593A6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Sufflamen verres</w:t>
            </w:r>
          </w:p>
        </w:tc>
      </w:tr>
      <w:tr w:rsidR="006D3969" w:rsidRPr="006D3969" w14:paraId="3DCE1421" w14:textId="77777777" w:rsidTr="006D3969">
        <w:trPr>
          <w:trHeight w:val="300"/>
        </w:trPr>
        <w:tc>
          <w:tcPr>
            <w:tcW w:w="3116" w:type="dxa"/>
            <w:noWrap/>
            <w:hideMark/>
          </w:tcPr>
          <w:p w14:paraId="298D095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Euthynnus lineatus</w:t>
            </w:r>
          </w:p>
        </w:tc>
        <w:tc>
          <w:tcPr>
            <w:tcW w:w="3117" w:type="dxa"/>
            <w:noWrap/>
            <w:hideMark/>
          </w:tcPr>
          <w:p w14:paraId="22AC5F7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Paralichthys californicus</w:t>
            </w:r>
          </w:p>
        </w:tc>
        <w:tc>
          <w:tcPr>
            <w:tcW w:w="3122" w:type="dxa"/>
            <w:noWrap/>
            <w:hideMark/>
          </w:tcPr>
          <w:p w14:paraId="49D6502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Synodus lacertinus</w:t>
            </w:r>
          </w:p>
        </w:tc>
      </w:tr>
      <w:tr w:rsidR="006D3969" w:rsidRPr="006D3969" w14:paraId="30388CC0" w14:textId="77777777" w:rsidTr="006D3969">
        <w:trPr>
          <w:trHeight w:val="300"/>
        </w:trPr>
        <w:tc>
          <w:tcPr>
            <w:tcW w:w="3116" w:type="dxa"/>
            <w:noWrap/>
            <w:hideMark/>
          </w:tcPr>
          <w:p w14:paraId="25E70AA9"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Euvola vogdesi</w:t>
            </w:r>
          </w:p>
        </w:tc>
        <w:tc>
          <w:tcPr>
            <w:tcW w:w="3117" w:type="dxa"/>
            <w:noWrap/>
            <w:hideMark/>
          </w:tcPr>
          <w:p w14:paraId="2B90B29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Paralithodes californiensis</w:t>
            </w:r>
          </w:p>
        </w:tc>
        <w:tc>
          <w:tcPr>
            <w:tcW w:w="3122" w:type="dxa"/>
            <w:noWrap/>
            <w:hideMark/>
          </w:tcPr>
          <w:p w14:paraId="6920F3D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Synodus scituliceps</w:t>
            </w:r>
          </w:p>
        </w:tc>
      </w:tr>
      <w:tr w:rsidR="006D3969" w:rsidRPr="006D3969" w14:paraId="668D4A1A" w14:textId="77777777" w:rsidTr="006D3969">
        <w:trPr>
          <w:trHeight w:val="300"/>
        </w:trPr>
        <w:tc>
          <w:tcPr>
            <w:tcW w:w="3116" w:type="dxa"/>
            <w:noWrap/>
            <w:hideMark/>
          </w:tcPr>
          <w:p w14:paraId="047C7A5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Farfantepenaeus brevirostris</w:t>
            </w:r>
          </w:p>
        </w:tc>
        <w:tc>
          <w:tcPr>
            <w:tcW w:w="3117" w:type="dxa"/>
            <w:noWrap/>
            <w:hideMark/>
          </w:tcPr>
          <w:p w14:paraId="366D43B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Paralithodes camtschaticus</w:t>
            </w:r>
          </w:p>
        </w:tc>
        <w:tc>
          <w:tcPr>
            <w:tcW w:w="3122" w:type="dxa"/>
            <w:noWrap/>
            <w:hideMark/>
          </w:tcPr>
          <w:p w14:paraId="18CC094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Tagelus californianus</w:t>
            </w:r>
          </w:p>
        </w:tc>
      </w:tr>
      <w:tr w:rsidR="006D3969" w:rsidRPr="006D3969" w14:paraId="20BF6E1A" w14:textId="77777777" w:rsidTr="006D3969">
        <w:trPr>
          <w:trHeight w:val="300"/>
        </w:trPr>
        <w:tc>
          <w:tcPr>
            <w:tcW w:w="3116" w:type="dxa"/>
            <w:noWrap/>
            <w:hideMark/>
          </w:tcPr>
          <w:p w14:paraId="5560A8B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lastRenderedPageBreak/>
              <w:t>Farfantepenaeus californiensis</w:t>
            </w:r>
          </w:p>
        </w:tc>
        <w:tc>
          <w:tcPr>
            <w:tcW w:w="3117" w:type="dxa"/>
            <w:noWrap/>
            <w:hideMark/>
          </w:tcPr>
          <w:p w14:paraId="7834D26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Paralithodes platypus</w:t>
            </w:r>
          </w:p>
        </w:tc>
        <w:tc>
          <w:tcPr>
            <w:tcW w:w="3122" w:type="dxa"/>
            <w:noWrap/>
            <w:hideMark/>
          </w:tcPr>
          <w:p w14:paraId="1D78075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Tetrapturus angustirostris</w:t>
            </w:r>
          </w:p>
        </w:tc>
      </w:tr>
      <w:tr w:rsidR="006D3969" w:rsidRPr="006D3969" w14:paraId="0935AEA8" w14:textId="77777777" w:rsidTr="006D3969">
        <w:trPr>
          <w:trHeight w:val="300"/>
        </w:trPr>
        <w:tc>
          <w:tcPr>
            <w:tcW w:w="3116" w:type="dxa"/>
            <w:noWrap/>
            <w:hideMark/>
          </w:tcPr>
          <w:p w14:paraId="6AEFA3D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Gadus chalcogrammus</w:t>
            </w:r>
          </w:p>
        </w:tc>
        <w:tc>
          <w:tcPr>
            <w:tcW w:w="3117" w:type="dxa"/>
            <w:noWrap/>
            <w:hideMark/>
          </w:tcPr>
          <w:p w14:paraId="066CC15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Parophrys vetulus</w:t>
            </w:r>
          </w:p>
        </w:tc>
        <w:tc>
          <w:tcPr>
            <w:tcW w:w="3122" w:type="dxa"/>
            <w:noWrap/>
            <w:hideMark/>
          </w:tcPr>
          <w:p w14:paraId="154167B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Thaleichthys pacificus</w:t>
            </w:r>
          </w:p>
        </w:tc>
      </w:tr>
      <w:tr w:rsidR="006D3969" w:rsidRPr="006D3969" w14:paraId="653332F5" w14:textId="77777777" w:rsidTr="006D3969">
        <w:trPr>
          <w:trHeight w:val="300"/>
        </w:trPr>
        <w:tc>
          <w:tcPr>
            <w:tcW w:w="3116" w:type="dxa"/>
            <w:noWrap/>
            <w:hideMark/>
          </w:tcPr>
          <w:p w14:paraId="6B7A133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Gadus macrocephalus</w:t>
            </w:r>
          </w:p>
        </w:tc>
        <w:tc>
          <w:tcPr>
            <w:tcW w:w="3117" w:type="dxa"/>
            <w:noWrap/>
            <w:hideMark/>
          </w:tcPr>
          <w:p w14:paraId="453FD09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Patinopecten caurinus</w:t>
            </w:r>
          </w:p>
        </w:tc>
        <w:tc>
          <w:tcPr>
            <w:tcW w:w="3122" w:type="dxa"/>
            <w:noWrap/>
            <w:hideMark/>
          </w:tcPr>
          <w:p w14:paraId="3C31FFE8"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Theragra chalcogramma</w:t>
            </w:r>
          </w:p>
        </w:tc>
      </w:tr>
      <w:tr w:rsidR="006D3969" w:rsidRPr="006D3969" w14:paraId="1500F145" w14:textId="77777777" w:rsidTr="006D3969">
        <w:trPr>
          <w:trHeight w:val="300"/>
        </w:trPr>
        <w:tc>
          <w:tcPr>
            <w:tcW w:w="3116" w:type="dxa"/>
            <w:noWrap/>
            <w:hideMark/>
          </w:tcPr>
          <w:p w14:paraId="7836CC5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Galeocerdo cuvier</w:t>
            </w:r>
          </w:p>
        </w:tc>
        <w:tc>
          <w:tcPr>
            <w:tcW w:w="3117" w:type="dxa"/>
            <w:noWrap/>
            <w:hideMark/>
          </w:tcPr>
          <w:p w14:paraId="694B63E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Peprilus medius</w:t>
            </w:r>
          </w:p>
        </w:tc>
        <w:tc>
          <w:tcPr>
            <w:tcW w:w="3122" w:type="dxa"/>
            <w:noWrap/>
            <w:hideMark/>
          </w:tcPr>
          <w:p w14:paraId="0C4382E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Thunnus alalunga</w:t>
            </w:r>
          </w:p>
        </w:tc>
      </w:tr>
      <w:tr w:rsidR="006D3969" w:rsidRPr="006D3969" w14:paraId="3A6A3922" w14:textId="77777777" w:rsidTr="006D3969">
        <w:trPr>
          <w:trHeight w:val="300"/>
        </w:trPr>
        <w:tc>
          <w:tcPr>
            <w:tcW w:w="3116" w:type="dxa"/>
            <w:noWrap/>
            <w:hideMark/>
          </w:tcPr>
          <w:p w14:paraId="60349D6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Galeorhinus galeus</w:t>
            </w:r>
          </w:p>
        </w:tc>
        <w:tc>
          <w:tcPr>
            <w:tcW w:w="3117" w:type="dxa"/>
            <w:noWrap/>
            <w:hideMark/>
          </w:tcPr>
          <w:p w14:paraId="5D86B71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Peprilus ovatus</w:t>
            </w:r>
          </w:p>
        </w:tc>
        <w:tc>
          <w:tcPr>
            <w:tcW w:w="3122" w:type="dxa"/>
            <w:noWrap/>
            <w:hideMark/>
          </w:tcPr>
          <w:p w14:paraId="142A6B7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Thunnus albacares</w:t>
            </w:r>
          </w:p>
        </w:tc>
      </w:tr>
      <w:tr w:rsidR="006D3969" w:rsidRPr="006D3969" w14:paraId="604B30CF" w14:textId="77777777" w:rsidTr="006D3969">
        <w:trPr>
          <w:trHeight w:val="300"/>
        </w:trPr>
        <w:tc>
          <w:tcPr>
            <w:tcW w:w="3116" w:type="dxa"/>
            <w:noWrap/>
            <w:hideMark/>
          </w:tcPr>
          <w:p w14:paraId="181E92F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Genyonemus lineatus</w:t>
            </w:r>
          </w:p>
        </w:tc>
        <w:tc>
          <w:tcPr>
            <w:tcW w:w="3117" w:type="dxa"/>
            <w:noWrap/>
            <w:hideMark/>
          </w:tcPr>
          <w:p w14:paraId="67F8B76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Peprilus simillimus</w:t>
            </w:r>
          </w:p>
        </w:tc>
        <w:tc>
          <w:tcPr>
            <w:tcW w:w="3122" w:type="dxa"/>
            <w:noWrap/>
            <w:hideMark/>
          </w:tcPr>
          <w:p w14:paraId="4BA050D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Thunnus obesus</w:t>
            </w:r>
          </w:p>
        </w:tc>
      </w:tr>
      <w:tr w:rsidR="006D3969" w:rsidRPr="006D3969" w14:paraId="1103A244" w14:textId="77777777" w:rsidTr="006D3969">
        <w:trPr>
          <w:trHeight w:val="300"/>
        </w:trPr>
        <w:tc>
          <w:tcPr>
            <w:tcW w:w="3116" w:type="dxa"/>
            <w:noWrap/>
            <w:hideMark/>
          </w:tcPr>
          <w:p w14:paraId="3F9C5F1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Glyptocephalus zachirus</w:t>
            </w:r>
          </w:p>
        </w:tc>
        <w:tc>
          <w:tcPr>
            <w:tcW w:w="3117" w:type="dxa"/>
            <w:noWrap/>
            <w:hideMark/>
          </w:tcPr>
          <w:p w14:paraId="6CF828A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Peprilus snyderi</w:t>
            </w:r>
          </w:p>
        </w:tc>
        <w:tc>
          <w:tcPr>
            <w:tcW w:w="3122" w:type="dxa"/>
            <w:noWrap/>
            <w:hideMark/>
          </w:tcPr>
          <w:p w14:paraId="073B825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Thunnus orientalis</w:t>
            </w:r>
          </w:p>
        </w:tc>
      </w:tr>
      <w:tr w:rsidR="006D3969" w:rsidRPr="006D3969" w14:paraId="32E22424" w14:textId="77777777" w:rsidTr="006D3969">
        <w:trPr>
          <w:trHeight w:val="300"/>
        </w:trPr>
        <w:tc>
          <w:tcPr>
            <w:tcW w:w="3116" w:type="dxa"/>
            <w:noWrap/>
            <w:hideMark/>
          </w:tcPr>
          <w:p w14:paraId="5374C4B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Gnathophis cinctus</w:t>
            </w:r>
          </w:p>
        </w:tc>
        <w:tc>
          <w:tcPr>
            <w:tcW w:w="3117" w:type="dxa"/>
            <w:noWrap/>
            <w:hideMark/>
          </w:tcPr>
          <w:p w14:paraId="41AAD12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Physiculus talarae</w:t>
            </w:r>
          </w:p>
        </w:tc>
        <w:tc>
          <w:tcPr>
            <w:tcW w:w="3122" w:type="dxa"/>
            <w:noWrap/>
            <w:hideMark/>
          </w:tcPr>
          <w:p w14:paraId="5125D17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Thunnus thynnus</w:t>
            </w:r>
          </w:p>
        </w:tc>
      </w:tr>
      <w:tr w:rsidR="006D3969" w:rsidRPr="006D3969" w14:paraId="3087BD7E" w14:textId="77777777" w:rsidTr="006D3969">
        <w:trPr>
          <w:trHeight w:val="300"/>
        </w:trPr>
        <w:tc>
          <w:tcPr>
            <w:tcW w:w="3116" w:type="dxa"/>
            <w:noWrap/>
            <w:hideMark/>
          </w:tcPr>
          <w:p w14:paraId="2891455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Gymnothorax mordax</w:t>
            </w:r>
          </w:p>
        </w:tc>
        <w:tc>
          <w:tcPr>
            <w:tcW w:w="3117" w:type="dxa"/>
            <w:noWrap/>
            <w:hideMark/>
          </w:tcPr>
          <w:p w14:paraId="681E8A7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Platichthys stellatus</w:t>
            </w:r>
          </w:p>
        </w:tc>
        <w:tc>
          <w:tcPr>
            <w:tcW w:w="3122" w:type="dxa"/>
            <w:noWrap/>
            <w:hideMark/>
          </w:tcPr>
          <w:p w14:paraId="76B2482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Thysanoessa inspinata</w:t>
            </w:r>
          </w:p>
        </w:tc>
      </w:tr>
      <w:tr w:rsidR="006D3969" w:rsidRPr="006D3969" w14:paraId="10298CE2" w14:textId="77777777" w:rsidTr="006D3969">
        <w:trPr>
          <w:trHeight w:val="300"/>
        </w:trPr>
        <w:tc>
          <w:tcPr>
            <w:tcW w:w="3116" w:type="dxa"/>
            <w:noWrap/>
            <w:hideMark/>
          </w:tcPr>
          <w:p w14:paraId="627D47D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Haliotis corrugata</w:t>
            </w:r>
          </w:p>
        </w:tc>
        <w:tc>
          <w:tcPr>
            <w:tcW w:w="3117" w:type="dxa"/>
            <w:noWrap/>
            <w:hideMark/>
          </w:tcPr>
          <w:p w14:paraId="7B39DE5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Platyrhinoidis triseriata</w:t>
            </w:r>
          </w:p>
        </w:tc>
        <w:tc>
          <w:tcPr>
            <w:tcW w:w="3122" w:type="dxa"/>
            <w:noWrap/>
            <w:hideMark/>
          </w:tcPr>
          <w:p w14:paraId="76149F2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Thysanoessa longipes</w:t>
            </w:r>
          </w:p>
        </w:tc>
      </w:tr>
      <w:tr w:rsidR="006D3969" w:rsidRPr="006D3969" w14:paraId="062FA664" w14:textId="77777777" w:rsidTr="006D3969">
        <w:trPr>
          <w:trHeight w:val="300"/>
        </w:trPr>
        <w:tc>
          <w:tcPr>
            <w:tcW w:w="3116" w:type="dxa"/>
            <w:noWrap/>
            <w:hideMark/>
          </w:tcPr>
          <w:p w14:paraId="250E702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Haliotis cracherodii</w:t>
            </w:r>
          </w:p>
        </w:tc>
        <w:tc>
          <w:tcPr>
            <w:tcW w:w="3117" w:type="dxa"/>
            <w:noWrap/>
            <w:hideMark/>
          </w:tcPr>
          <w:p w14:paraId="35F0540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Pleuronectes quadrituberculatus</w:t>
            </w:r>
          </w:p>
        </w:tc>
        <w:tc>
          <w:tcPr>
            <w:tcW w:w="3122" w:type="dxa"/>
            <w:noWrap/>
            <w:hideMark/>
          </w:tcPr>
          <w:p w14:paraId="5FD4EA5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Thysanoessa spinifera</w:t>
            </w:r>
          </w:p>
        </w:tc>
      </w:tr>
      <w:tr w:rsidR="006D3969" w:rsidRPr="006D3969" w14:paraId="4E04CE02" w14:textId="77777777" w:rsidTr="006D3969">
        <w:trPr>
          <w:trHeight w:val="300"/>
        </w:trPr>
        <w:tc>
          <w:tcPr>
            <w:tcW w:w="3116" w:type="dxa"/>
            <w:noWrap/>
            <w:hideMark/>
          </w:tcPr>
          <w:p w14:paraId="6D0EEB1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Haliotis fulgens</w:t>
            </w:r>
          </w:p>
        </w:tc>
        <w:tc>
          <w:tcPr>
            <w:tcW w:w="3117" w:type="dxa"/>
            <w:noWrap/>
            <w:hideMark/>
          </w:tcPr>
          <w:p w14:paraId="705CF9D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Pleuronichthys coenosus</w:t>
            </w:r>
          </w:p>
        </w:tc>
        <w:tc>
          <w:tcPr>
            <w:tcW w:w="3122" w:type="dxa"/>
            <w:noWrap/>
            <w:hideMark/>
          </w:tcPr>
          <w:p w14:paraId="39E980F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Tivela stultorum</w:t>
            </w:r>
          </w:p>
        </w:tc>
      </w:tr>
      <w:tr w:rsidR="006D3969" w:rsidRPr="006D3969" w14:paraId="0ACF89E7" w14:textId="77777777" w:rsidTr="006D3969">
        <w:trPr>
          <w:trHeight w:val="300"/>
        </w:trPr>
        <w:tc>
          <w:tcPr>
            <w:tcW w:w="3116" w:type="dxa"/>
            <w:noWrap/>
            <w:hideMark/>
          </w:tcPr>
          <w:p w14:paraId="295FF38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Haliotis kamtschatkana</w:t>
            </w:r>
          </w:p>
        </w:tc>
        <w:tc>
          <w:tcPr>
            <w:tcW w:w="3117" w:type="dxa"/>
            <w:noWrap/>
            <w:hideMark/>
          </w:tcPr>
          <w:p w14:paraId="610D47FF"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Pleuronichthys decurrens</w:t>
            </w:r>
          </w:p>
        </w:tc>
        <w:tc>
          <w:tcPr>
            <w:tcW w:w="3122" w:type="dxa"/>
            <w:noWrap/>
            <w:hideMark/>
          </w:tcPr>
          <w:p w14:paraId="558FDAF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Totoaba macdonaldi</w:t>
            </w:r>
          </w:p>
        </w:tc>
      </w:tr>
      <w:tr w:rsidR="006D3969" w:rsidRPr="006D3969" w14:paraId="64D7E89A" w14:textId="77777777" w:rsidTr="006D3969">
        <w:trPr>
          <w:trHeight w:val="300"/>
        </w:trPr>
        <w:tc>
          <w:tcPr>
            <w:tcW w:w="3116" w:type="dxa"/>
            <w:noWrap/>
            <w:hideMark/>
          </w:tcPr>
          <w:p w14:paraId="56EA0C6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Haliotis rufescens</w:t>
            </w:r>
          </w:p>
        </w:tc>
        <w:tc>
          <w:tcPr>
            <w:tcW w:w="3117" w:type="dxa"/>
            <w:noWrap/>
            <w:hideMark/>
          </w:tcPr>
          <w:p w14:paraId="6BEBA39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Porichthys notatus</w:t>
            </w:r>
          </w:p>
        </w:tc>
        <w:tc>
          <w:tcPr>
            <w:tcW w:w="3122" w:type="dxa"/>
            <w:noWrap/>
            <w:hideMark/>
          </w:tcPr>
          <w:p w14:paraId="49EEAFB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Trachurus symmetricus</w:t>
            </w:r>
          </w:p>
        </w:tc>
      </w:tr>
      <w:tr w:rsidR="006D3969" w:rsidRPr="006D3969" w14:paraId="186857EC" w14:textId="77777777" w:rsidTr="006D3969">
        <w:trPr>
          <w:trHeight w:val="300"/>
        </w:trPr>
        <w:tc>
          <w:tcPr>
            <w:tcW w:w="3116" w:type="dxa"/>
            <w:noWrap/>
            <w:hideMark/>
          </w:tcPr>
          <w:p w14:paraId="4A03561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Haliotis sorenseni</w:t>
            </w:r>
          </w:p>
        </w:tc>
        <w:tc>
          <w:tcPr>
            <w:tcW w:w="3117" w:type="dxa"/>
            <w:noWrap/>
            <w:hideMark/>
          </w:tcPr>
          <w:p w14:paraId="7D0A19F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Prionace glauca</w:t>
            </w:r>
          </w:p>
        </w:tc>
        <w:tc>
          <w:tcPr>
            <w:tcW w:w="3122" w:type="dxa"/>
            <w:noWrap/>
            <w:hideMark/>
          </w:tcPr>
          <w:p w14:paraId="0792739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Tresus nuttallii</w:t>
            </w:r>
          </w:p>
        </w:tc>
      </w:tr>
      <w:tr w:rsidR="006D3969" w:rsidRPr="006D3969" w14:paraId="5EB39F9F" w14:textId="77777777" w:rsidTr="006D3969">
        <w:trPr>
          <w:trHeight w:val="300"/>
        </w:trPr>
        <w:tc>
          <w:tcPr>
            <w:tcW w:w="3116" w:type="dxa"/>
            <w:noWrap/>
            <w:hideMark/>
          </w:tcPr>
          <w:p w14:paraId="7601AED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Hemilepidotus jordani</w:t>
            </w:r>
          </w:p>
        </w:tc>
        <w:tc>
          <w:tcPr>
            <w:tcW w:w="3117" w:type="dxa"/>
            <w:noWrap/>
            <w:hideMark/>
          </w:tcPr>
          <w:p w14:paraId="399D00C3"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Protothaca staminea</w:t>
            </w:r>
          </w:p>
        </w:tc>
        <w:tc>
          <w:tcPr>
            <w:tcW w:w="3122" w:type="dxa"/>
            <w:noWrap/>
            <w:hideMark/>
          </w:tcPr>
          <w:p w14:paraId="57331B85"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Trichiurus lepturus</w:t>
            </w:r>
          </w:p>
        </w:tc>
      </w:tr>
      <w:tr w:rsidR="006D3969" w:rsidRPr="006D3969" w14:paraId="58C2DF0D" w14:textId="77777777" w:rsidTr="006D3969">
        <w:trPr>
          <w:trHeight w:val="300"/>
        </w:trPr>
        <w:tc>
          <w:tcPr>
            <w:tcW w:w="3116" w:type="dxa"/>
            <w:noWrap/>
            <w:hideMark/>
          </w:tcPr>
          <w:p w14:paraId="2BFF7C9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Hexagrammos decagrammus</w:t>
            </w:r>
          </w:p>
        </w:tc>
        <w:tc>
          <w:tcPr>
            <w:tcW w:w="3117" w:type="dxa"/>
            <w:noWrap/>
            <w:hideMark/>
          </w:tcPr>
          <w:p w14:paraId="035B80E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Psettichthys melanostictus</w:t>
            </w:r>
          </w:p>
        </w:tc>
        <w:tc>
          <w:tcPr>
            <w:tcW w:w="3122" w:type="dxa"/>
            <w:noWrap/>
            <w:hideMark/>
          </w:tcPr>
          <w:p w14:paraId="686DD64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Umbrina roncador</w:t>
            </w:r>
          </w:p>
        </w:tc>
      </w:tr>
      <w:tr w:rsidR="006D3969" w:rsidRPr="006D3969" w14:paraId="2A7003BD" w14:textId="77777777" w:rsidTr="006D3969">
        <w:trPr>
          <w:trHeight w:val="300"/>
        </w:trPr>
        <w:tc>
          <w:tcPr>
            <w:tcW w:w="3116" w:type="dxa"/>
            <w:noWrap/>
            <w:hideMark/>
          </w:tcPr>
          <w:p w14:paraId="46F3CD7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Hexanchus griseus</w:t>
            </w:r>
          </w:p>
        </w:tc>
        <w:tc>
          <w:tcPr>
            <w:tcW w:w="3117" w:type="dxa"/>
            <w:noWrap/>
            <w:hideMark/>
          </w:tcPr>
          <w:p w14:paraId="121E1C9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Raja rhina</w:t>
            </w:r>
          </w:p>
        </w:tc>
        <w:tc>
          <w:tcPr>
            <w:tcW w:w="3122" w:type="dxa"/>
            <w:noWrap/>
            <w:hideMark/>
          </w:tcPr>
          <w:p w14:paraId="283C400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Upogebia pugettensis</w:t>
            </w:r>
          </w:p>
        </w:tc>
      </w:tr>
      <w:tr w:rsidR="006D3969" w:rsidRPr="006D3969" w14:paraId="0B46BA60" w14:textId="77777777" w:rsidTr="006D3969">
        <w:trPr>
          <w:trHeight w:val="300"/>
        </w:trPr>
        <w:tc>
          <w:tcPr>
            <w:tcW w:w="3116" w:type="dxa"/>
            <w:noWrap/>
            <w:hideMark/>
          </w:tcPr>
          <w:p w14:paraId="264C24E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Hippoglossina stomata</w:t>
            </w:r>
          </w:p>
        </w:tc>
        <w:tc>
          <w:tcPr>
            <w:tcW w:w="3117" w:type="dxa"/>
            <w:noWrap/>
            <w:hideMark/>
          </w:tcPr>
          <w:p w14:paraId="52318BF0"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Raja stellulata</w:t>
            </w:r>
          </w:p>
        </w:tc>
        <w:tc>
          <w:tcPr>
            <w:tcW w:w="3122" w:type="dxa"/>
            <w:noWrap/>
            <w:hideMark/>
          </w:tcPr>
          <w:p w14:paraId="51D248FC"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Venerupis philippinarum</w:t>
            </w:r>
          </w:p>
        </w:tc>
      </w:tr>
      <w:tr w:rsidR="006D3969" w:rsidRPr="006D3969" w14:paraId="260A9E48" w14:textId="77777777" w:rsidTr="006D3969">
        <w:trPr>
          <w:trHeight w:val="300"/>
        </w:trPr>
        <w:tc>
          <w:tcPr>
            <w:tcW w:w="3116" w:type="dxa"/>
            <w:noWrap/>
            <w:hideMark/>
          </w:tcPr>
          <w:p w14:paraId="3368ABA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Hippoglossoides elassodon</w:t>
            </w:r>
          </w:p>
        </w:tc>
        <w:tc>
          <w:tcPr>
            <w:tcW w:w="3117" w:type="dxa"/>
            <w:noWrap/>
            <w:hideMark/>
          </w:tcPr>
          <w:p w14:paraId="518DD0AD"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Reinhardtius hippoglossoides</w:t>
            </w:r>
          </w:p>
        </w:tc>
        <w:tc>
          <w:tcPr>
            <w:tcW w:w="3122" w:type="dxa"/>
            <w:noWrap/>
            <w:hideMark/>
          </w:tcPr>
          <w:p w14:paraId="488B60B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Xiphias gladius</w:t>
            </w:r>
          </w:p>
        </w:tc>
      </w:tr>
      <w:tr w:rsidR="006D3969" w:rsidRPr="006D3969" w14:paraId="5B2B89C8" w14:textId="77777777" w:rsidTr="006D3969">
        <w:trPr>
          <w:trHeight w:val="300"/>
        </w:trPr>
        <w:tc>
          <w:tcPr>
            <w:tcW w:w="3116" w:type="dxa"/>
            <w:noWrap/>
            <w:hideMark/>
          </w:tcPr>
          <w:p w14:paraId="0066FA6A"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Hippoglossoides robustus</w:t>
            </w:r>
          </w:p>
        </w:tc>
        <w:tc>
          <w:tcPr>
            <w:tcW w:w="3117" w:type="dxa"/>
            <w:noWrap/>
            <w:hideMark/>
          </w:tcPr>
          <w:p w14:paraId="09A1683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Rhinobatos spinosus</w:t>
            </w:r>
          </w:p>
        </w:tc>
        <w:tc>
          <w:tcPr>
            <w:tcW w:w="3122" w:type="dxa"/>
            <w:noWrap/>
            <w:hideMark/>
          </w:tcPr>
          <w:p w14:paraId="10279FD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Xystreurys liolepis</w:t>
            </w:r>
          </w:p>
        </w:tc>
      </w:tr>
      <w:tr w:rsidR="006D3969" w:rsidRPr="006D3969" w14:paraId="3950F153" w14:textId="77777777" w:rsidTr="006D3969">
        <w:trPr>
          <w:trHeight w:val="300"/>
        </w:trPr>
        <w:tc>
          <w:tcPr>
            <w:tcW w:w="3116" w:type="dxa"/>
            <w:noWrap/>
            <w:hideMark/>
          </w:tcPr>
          <w:p w14:paraId="30519F54"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Hippoglossus stenolepis</w:t>
            </w:r>
          </w:p>
        </w:tc>
        <w:tc>
          <w:tcPr>
            <w:tcW w:w="3117" w:type="dxa"/>
            <w:noWrap/>
            <w:hideMark/>
          </w:tcPr>
          <w:p w14:paraId="465A1742"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Rhizoprionodon longurio</w:t>
            </w:r>
          </w:p>
        </w:tc>
        <w:tc>
          <w:tcPr>
            <w:tcW w:w="3122" w:type="dxa"/>
            <w:noWrap/>
            <w:hideMark/>
          </w:tcPr>
          <w:p w14:paraId="093B0C3B"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Zapteryx exasperata</w:t>
            </w:r>
          </w:p>
        </w:tc>
      </w:tr>
      <w:tr w:rsidR="006D3969" w:rsidRPr="006D3969" w14:paraId="3B3D8236" w14:textId="77777777" w:rsidTr="006D3969">
        <w:trPr>
          <w:trHeight w:val="300"/>
        </w:trPr>
        <w:tc>
          <w:tcPr>
            <w:tcW w:w="3116" w:type="dxa"/>
            <w:noWrap/>
            <w:hideMark/>
          </w:tcPr>
          <w:p w14:paraId="7146D85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Hydrolagus colliei</w:t>
            </w:r>
          </w:p>
        </w:tc>
        <w:tc>
          <w:tcPr>
            <w:tcW w:w="3117" w:type="dxa"/>
            <w:noWrap/>
            <w:hideMark/>
          </w:tcPr>
          <w:p w14:paraId="45E65D9E"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Roncador stearnsii</w:t>
            </w:r>
          </w:p>
        </w:tc>
        <w:tc>
          <w:tcPr>
            <w:tcW w:w="3122" w:type="dxa"/>
            <w:noWrap/>
            <w:hideMark/>
          </w:tcPr>
          <w:p w14:paraId="31A25256"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Zapteryx xyster</w:t>
            </w:r>
          </w:p>
        </w:tc>
      </w:tr>
      <w:tr w:rsidR="006D3969" w:rsidRPr="006D3969" w14:paraId="0BD7E9D6" w14:textId="77777777" w:rsidTr="006D3969">
        <w:trPr>
          <w:gridAfter w:val="1"/>
          <w:wAfter w:w="3122" w:type="dxa"/>
          <w:trHeight w:val="300"/>
        </w:trPr>
        <w:tc>
          <w:tcPr>
            <w:tcW w:w="3116" w:type="dxa"/>
            <w:noWrap/>
            <w:hideMark/>
          </w:tcPr>
          <w:p w14:paraId="41B92AB5" w14:textId="77777777" w:rsidR="006D3969" w:rsidRPr="006D3969" w:rsidRDefault="006D3969" w:rsidP="006D3969">
            <w:pPr>
              <w:rPr>
                <w:rFonts w:ascii="Calibri" w:eastAsia="Times New Roman" w:hAnsi="Calibri" w:cs="Times New Roman"/>
                <w:i/>
                <w:color w:val="000000"/>
              </w:rPr>
            </w:pPr>
          </w:p>
        </w:tc>
        <w:tc>
          <w:tcPr>
            <w:tcW w:w="3117" w:type="dxa"/>
            <w:noWrap/>
            <w:hideMark/>
          </w:tcPr>
          <w:p w14:paraId="77A83A77" w14:textId="77777777" w:rsidR="006D3969" w:rsidRPr="006D3969" w:rsidRDefault="006D3969" w:rsidP="006D3969">
            <w:pPr>
              <w:rPr>
                <w:rFonts w:ascii="Calibri" w:eastAsia="Times New Roman" w:hAnsi="Calibri" w:cs="Times New Roman"/>
                <w:i/>
                <w:color w:val="000000"/>
              </w:rPr>
            </w:pPr>
            <w:r w:rsidRPr="006D3969">
              <w:rPr>
                <w:rFonts w:ascii="Calibri" w:eastAsia="Times New Roman" w:hAnsi="Calibri" w:cs="Times New Roman"/>
                <w:i/>
                <w:color w:val="000000"/>
              </w:rPr>
              <w:t>Salvelinus malma malma</w:t>
            </w:r>
          </w:p>
        </w:tc>
      </w:tr>
    </w:tbl>
    <w:p w14:paraId="229D17CE" w14:textId="77777777" w:rsidR="00A31375" w:rsidRDefault="00A31375" w:rsidP="00A31375">
      <w:pPr>
        <w:spacing w:after="0" w:line="240" w:lineRule="auto"/>
        <w:rPr>
          <w:rFonts w:eastAsia="Times New Roman" w:cs="Times"/>
          <w:color w:val="000000"/>
          <w:sz w:val="24"/>
          <w:szCs w:val="24"/>
        </w:rPr>
      </w:pPr>
    </w:p>
    <w:p w14:paraId="7FA71060" w14:textId="150DEDB9" w:rsidR="00A31375" w:rsidRDefault="00E20B66" w:rsidP="00A31375">
      <w:pPr>
        <w:spacing w:after="0" w:line="240" w:lineRule="auto"/>
        <w:rPr>
          <w:rFonts w:eastAsia="Times New Roman" w:cs="Times"/>
          <w:color w:val="000000"/>
          <w:sz w:val="24"/>
          <w:szCs w:val="24"/>
        </w:rPr>
      </w:pPr>
      <w:r>
        <w:rPr>
          <w:rFonts w:eastAsia="Times New Roman" w:cs="Times"/>
          <w:color w:val="000000"/>
          <w:sz w:val="24"/>
          <w:szCs w:val="24"/>
        </w:rPr>
        <w:t>Appendix A2.</w:t>
      </w:r>
      <w:r w:rsidR="00A31375">
        <w:rPr>
          <w:rFonts w:eastAsia="Times New Roman" w:cs="Times"/>
          <w:color w:val="000000"/>
          <w:sz w:val="24"/>
          <w:szCs w:val="24"/>
        </w:rPr>
        <w:t xml:space="preserve"> Parameters required by species distribution models </w:t>
      </w:r>
    </w:p>
    <w:tbl>
      <w:tblPr>
        <w:tblStyle w:val="TableGrid"/>
        <w:tblW w:w="0" w:type="auto"/>
        <w:tblLook w:val="04A0" w:firstRow="1" w:lastRow="0" w:firstColumn="1" w:lastColumn="0" w:noHBand="0" w:noVBand="1"/>
      </w:tblPr>
      <w:tblGrid>
        <w:gridCol w:w="4675"/>
        <w:gridCol w:w="4675"/>
      </w:tblGrid>
      <w:tr w:rsidR="00A31375" w14:paraId="1E4EBCCD" w14:textId="77777777" w:rsidTr="00D116CB">
        <w:tc>
          <w:tcPr>
            <w:tcW w:w="4675" w:type="dxa"/>
          </w:tcPr>
          <w:p w14:paraId="472C2B36" w14:textId="77777777" w:rsidR="00A31375" w:rsidRDefault="00A31375" w:rsidP="00D116CB">
            <w:pPr>
              <w:rPr>
                <w:rFonts w:eastAsia="Times New Roman" w:cs="Times"/>
                <w:color w:val="000000"/>
                <w:sz w:val="24"/>
                <w:szCs w:val="24"/>
              </w:rPr>
            </w:pPr>
            <w:r>
              <w:rPr>
                <w:rFonts w:eastAsia="Times New Roman" w:cs="Times"/>
                <w:color w:val="000000"/>
                <w:sz w:val="24"/>
                <w:szCs w:val="24"/>
              </w:rPr>
              <w:t>Demersal-Pelagic</w:t>
            </w:r>
          </w:p>
        </w:tc>
        <w:tc>
          <w:tcPr>
            <w:tcW w:w="4675" w:type="dxa"/>
          </w:tcPr>
          <w:p w14:paraId="048285AC" w14:textId="77777777" w:rsidR="00A31375" w:rsidRDefault="00A31375" w:rsidP="00D116CB">
            <w:pPr>
              <w:rPr>
                <w:rFonts w:eastAsia="Times New Roman" w:cs="Times"/>
                <w:color w:val="000000"/>
                <w:sz w:val="24"/>
                <w:szCs w:val="24"/>
              </w:rPr>
            </w:pPr>
          </w:p>
        </w:tc>
      </w:tr>
      <w:tr w:rsidR="00A31375" w14:paraId="5DB22C15" w14:textId="77777777" w:rsidTr="00D116CB">
        <w:tc>
          <w:tcPr>
            <w:tcW w:w="4675" w:type="dxa"/>
          </w:tcPr>
          <w:p w14:paraId="4DADC97B" w14:textId="77777777" w:rsidR="00A31375" w:rsidRDefault="00A31375" w:rsidP="00D116CB">
            <w:pPr>
              <w:rPr>
                <w:rFonts w:eastAsia="Times New Roman" w:cs="Times"/>
                <w:color w:val="000000"/>
                <w:sz w:val="24"/>
                <w:szCs w:val="24"/>
              </w:rPr>
            </w:pPr>
            <w:r>
              <w:rPr>
                <w:rFonts w:eastAsia="Times New Roman" w:cs="Times"/>
                <w:color w:val="000000"/>
                <w:sz w:val="24"/>
                <w:szCs w:val="24"/>
              </w:rPr>
              <w:t>Depth</w:t>
            </w:r>
          </w:p>
        </w:tc>
        <w:tc>
          <w:tcPr>
            <w:tcW w:w="4675" w:type="dxa"/>
          </w:tcPr>
          <w:p w14:paraId="1F1758B0" w14:textId="77777777" w:rsidR="00A31375" w:rsidRDefault="00A31375" w:rsidP="00D116CB">
            <w:pPr>
              <w:rPr>
                <w:rFonts w:eastAsia="Times New Roman" w:cs="Times"/>
                <w:color w:val="000000"/>
                <w:sz w:val="24"/>
                <w:szCs w:val="24"/>
              </w:rPr>
            </w:pPr>
          </w:p>
        </w:tc>
      </w:tr>
      <w:tr w:rsidR="00A31375" w14:paraId="41E8DD14" w14:textId="77777777" w:rsidTr="00D116CB">
        <w:tc>
          <w:tcPr>
            <w:tcW w:w="4675" w:type="dxa"/>
          </w:tcPr>
          <w:p w14:paraId="1751FACC" w14:textId="77777777" w:rsidR="00A31375" w:rsidRDefault="00A31375" w:rsidP="00D116CB">
            <w:pPr>
              <w:rPr>
                <w:rFonts w:eastAsia="Times New Roman" w:cs="Times"/>
                <w:color w:val="000000"/>
                <w:sz w:val="24"/>
                <w:szCs w:val="24"/>
              </w:rPr>
            </w:pPr>
            <w:r>
              <w:rPr>
                <w:rFonts w:eastAsia="Times New Roman" w:cs="Times"/>
                <w:color w:val="000000"/>
                <w:sz w:val="24"/>
                <w:szCs w:val="24"/>
              </w:rPr>
              <w:t>Diffusion Coefficient</w:t>
            </w:r>
          </w:p>
        </w:tc>
        <w:tc>
          <w:tcPr>
            <w:tcW w:w="4675" w:type="dxa"/>
          </w:tcPr>
          <w:p w14:paraId="3F0F1D6E" w14:textId="77777777" w:rsidR="00A31375" w:rsidRDefault="00A31375" w:rsidP="00D116CB">
            <w:pPr>
              <w:rPr>
                <w:rFonts w:eastAsia="Times New Roman" w:cs="Times"/>
                <w:color w:val="000000"/>
                <w:sz w:val="24"/>
                <w:szCs w:val="24"/>
              </w:rPr>
            </w:pPr>
          </w:p>
        </w:tc>
      </w:tr>
      <w:tr w:rsidR="00A31375" w14:paraId="00E588F2" w14:textId="77777777" w:rsidTr="00D116CB">
        <w:tc>
          <w:tcPr>
            <w:tcW w:w="4675" w:type="dxa"/>
          </w:tcPr>
          <w:p w14:paraId="1D76131F" w14:textId="77777777" w:rsidR="00A31375" w:rsidRDefault="00A31375" w:rsidP="00D116CB">
            <w:pPr>
              <w:rPr>
                <w:rFonts w:eastAsia="Times New Roman" w:cs="Times"/>
                <w:color w:val="000000"/>
                <w:sz w:val="24"/>
                <w:szCs w:val="24"/>
              </w:rPr>
            </w:pPr>
            <w:r>
              <w:rPr>
                <w:rFonts w:eastAsia="Times New Roman" w:cs="Times"/>
                <w:color w:val="000000"/>
                <w:sz w:val="24"/>
                <w:szCs w:val="24"/>
              </w:rPr>
              <w:t>Intrinsic R</w:t>
            </w:r>
          </w:p>
        </w:tc>
        <w:tc>
          <w:tcPr>
            <w:tcW w:w="4675" w:type="dxa"/>
          </w:tcPr>
          <w:p w14:paraId="55C85158" w14:textId="77777777" w:rsidR="00A31375" w:rsidRDefault="00A31375" w:rsidP="00D116CB">
            <w:pPr>
              <w:rPr>
                <w:rFonts w:eastAsia="Times New Roman" w:cs="Times"/>
                <w:color w:val="000000"/>
                <w:sz w:val="24"/>
                <w:szCs w:val="24"/>
              </w:rPr>
            </w:pPr>
          </w:p>
        </w:tc>
      </w:tr>
      <w:tr w:rsidR="00A31375" w14:paraId="5E3B2236" w14:textId="77777777" w:rsidTr="00D116CB">
        <w:tc>
          <w:tcPr>
            <w:tcW w:w="4675" w:type="dxa"/>
          </w:tcPr>
          <w:p w14:paraId="00C35594" w14:textId="77777777" w:rsidR="00A31375" w:rsidRDefault="00A31375" w:rsidP="00D116CB">
            <w:pPr>
              <w:rPr>
                <w:rFonts w:eastAsia="Times New Roman" w:cs="Times"/>
                <w:color w:val="000000"/>
                <w:sz w:val="24"/>
                <w:szCs w:val="24"/>
              </w:rPr>
            </w:pPr>
            <w:r>
              <w:rPr>
                <w:rFonts w:eastAsia="Times New Roman" w:cs="Times"/>
                <w:color w:val="000000"/>
                <w:sz w:val="24"/>
                <w:szCs w:val="24"/>
              </w:rPr>
              <w:t>Linf</w:t>
            </w:r>
          </w:p>
        </w:tc>
        <w:tc>
          <w:tcPr>
            <w:tcW w:w="4675" w:type="dxa"/>
          </w:tcPr>
          <w:p w14:paraId="60B6C1F1" w14:textId="77777777" w:rsidR="00A31375" w:rsidRDefault="00A31375" w:rsidP="00D116CB">
            <w:pPr>
              <w:rPr>
                <w:rFonts w:eastAsia="Times New Roman" w:cs="Times"/>
                <w:color w:val="000000"/>
                <w:sz w:val="24"/>
                <w:szCs w:val="24"/>
              </w:rPr>
            </w:pPr>
          </w:p>
        </w:tc>
      </w:tr>
      <w:tr w:rsidR="00A31375" w14:paraId="6CE0C779" w14:textId="77777777" w:rsidTr="00D116CB">
        <w:tc>
          <w:tcPr>
            <w:tcW w:w="4675" w:type="dxa"/>
          </w:tcPr>
          <w:p w14:paraId="1D9C532D" w14:textId="77777777" w:rsidR="00A31375" w:rsidRDefault="00A31375" w:rsidP="00D116CB">
            <w:pPr>
              <w:rPr>
                <w:rFonts w:eastAsia="Times New Roman" w:cs="Times"/>
                <w:color w:val="000000"/>
                <w:sz w:val="24"/>
                <w:szCs w:val="24"/>
              </w:rPr>
            </w:pPr>
            <w:r>
              <w:rPr>
                <w:rFonts w:eastAsia="Times New Roman" w:cs="Times"/>
                <w:color w:val="000000"/>
                <w:sz w:val="24"/>
                <w:szCs w:val="24"/>
              </w:rPr>
              <w:t>Von Bon K</w:t>
            </w:r>
          </w:p>
        </w:tc>
        <w:tc>
          <w:tcPr>
            <w:tcW w:w="4675" w:type="dxa"/>
          </w:tcPr>
          <w:p w14:paraId="112FABDC" w14:textId="77777777" w:rsidR="00A31375" w:rsidRDefault="00A31375" w:rsidP="00D116CB">
            <w:pPr>
              <w:rPr>
                <w:rFonts w:eastAsia="Times New Roman" w:cs="Times"/>
                <w:color w:val="000000"/>
                <w:sz w:val="24"/>
                <w:szCs w:val="24"/>
              </w:rPr>
            </w:pPr>
          </w:p>
        </w:tc>
      </w:tr>
      <w:tr w:rsidR="00A31375" w14:paraId="2E25878E" w14:textId="77777777" w:rsidTr="00D116CB">
        <w:tc>
          <w:tcPr>
            <w:tcW w:w="4675" w:type="dxa"/>
          </w:tcPr>
          <w:p w14:paraId="065161C6" w14:textId="77777777" w:rsidR="00A31375" w:rsidRDefault="00A31375" w:rsidP="00D116CB">
            <w:pPr>
              <w:rPr>
                <w:rFonts w:eastAsia="Times New Roman" w:cs="Times"/>
                <w:color w:val="000000"/>
                <w:sz w:val="24"/>
                <w:szCs w:val="24"/>
              </w:rPr>
            </w:pPr>
            <w:r>
              <w:rPr>
                <w:rFonts w:eastAsia="Times New Roman" w:cs="Times"/>
                <w:color w:val="000000"/>
                <w:sz w:val="24"/>
                <w:szCs w:val="24"/>
              </w:rPr>
              <w:t>LwA</w:t>
            </w:r>
          </w:p>
        </w:tc>
        <w:tc>
          <w:tcPr>
            <w:tcW w:w="4675" w:type="dxa"/>
          </w:tcPr>
          <w:p w14:paraId="7B20A34C" w14:textId="77777777" w:rsidR="00A31375" w:rsidRDefault="00A31375" w:rsidP="00D116CB">
            <w:pPr>
              <w:rPr>
                <w:rFonts w:eastAsia="Times New Roman" w:cs="Times"/>
                <w:color w:val="000000"/>
                <w:sz w:val="24"/>
                <w:szCs w:val="24"/>
              </w:rPr>
            </w:pPr>
          </w:p>
        </w:tc>
      </w:tr>
      <w:tr w:rsidR="00A31375" w14:paraId="043C117D" w14:textId="77777777" w:rsidTr="00D116CB">
        <w:tc>
          <w:tcPr>
            <w:tcW w:w="4675" w:type="dxa"/>
          </w:tcPr>
          <w:p w14:paraId="70CE309E" w14:textId="77777777" w:rsidR="00A31375" w:rsidRDefault="00A31375" w:rsidP="00D116CB">
            <w:pPr>
              <w:rPr>
                <w:rFonts w:eastAsia="Times New Roman" w:cs="Times"/>
                <w:color w:val="000000"/>
                <w:sz w:val="24"/>
                <w:szCs w:val="24"/>
              </w:rPr>
            </w:pPr>
            <w:r>
              <w:rPr>
                <w:rFonts w:eastAsia="Times New Roman" w:cs="Times"/>
                <w:color w:val="000000"/>
                <w:sz w:val="24"/>
                <w:szCs w:val="24"/>
              </w:rPr>
              <w:t>LwB</w:t>
            </w:r>
          </w:p>
        </w:tc>
        <w:tc>
          <w:tcPr>
            <w:tcW w:w="4675" w:type="dxa"/>
          </w:tcPr>
          <w:p w14:paraId="312C1C07" w14:textId="77777777" w:rsidR="00A31375" w:rsidRDefault="00A31375" w:rsidP="00D116CB">
            <w:pPr>
              <w:rPr>
                <w:rFonts w:eastAsia="Times New Roman" w:cs="Times"/>
                <w:color w:val="000000"/>
                <w:sz w:val="24"/>
                <w:szCs w:val="24"/>
              </w:rPr>
            </w:pPr>
          </w:p>
        </w:tc>
      </w:tr>
      <w:tr w:rsidR="00A31375" w14:paraId="70E86514" w14:textId="77777777" w:rsidTr="00D116CB">
        <w:tc>
          <w:tcPr>
            <w:tcW w:w="4675" w:type="dxa"/>
          </w:tcPr>
          <w:p w14:paraId="0F778CD4" w14:textId="77777777" w:rsidR="00A31375" w:rsidRDefault="00A31375" w:rsidP="00D116CB">
            <w:pPr>
              <w:rPr>
                <w:rFonts w:eastAsia="Times New Roman" w:cs="Times"/>
                <w:color w:val="000000"/>
                <w:sz w:val="24"/>
                <w:szCs w:val="24"/>
              </w:rPr>
            </w:pPr>
            <w:r>
              <w:rPr>
                <w:rFonts w:eastAsia="Times New Roman" w:cs="Times"/>
                <w:color w:val="000000"/>
                <w:sz w:val="24"/>
                <w:szCs w:val="24"/>
              </w:rPr>
              <w:t>ArrHCoef0</w:t>
            </w:r>
          </w:p>
        </w:tc>
        <w:tc>
          <w:tcPr>
            <w:tcW w:w="4675" w:type="dxa"/>
          </w:tcPr>
          <w:p w14:paraId="78625F21" w14:textId="77777777" w:rsidR="00A31375" w:rsidRDefault="00A31375" w:rsidP="00D116CB">
            <w:pPr>
              <w:rPr>
                <w:rFonts w:eastAsia="Times New Roman" w:cs="Times"/>
                <w:color w:val="000000"/>
                <w:sz w:val="24"/>
                <w:szCs w:val="24"/>
              </w:rPr>
            </w:pPr>
          </w:p>
        </w:tc>
      </w:tr>
      <w:tr w:rsidR="00A31375" w14:paraId="449451D5" w14:textId="77777777" w:rsidTr="00D116CB">
        <w:tc>
          <w:tcPr>
            <w:tcW w:w="4675" w:type="dxa"/>
          </w:tcPr>
          <w:p w14:paraId="1E7AA648" w14:textId="77777777" w:rsidR="00A31375" w:rsidRDefault="00A31375" w:rsidP="00D116CB">
            <w:pPr>
              <w:rPr>
                <w:rFonts w:eastAsia="Times New Roman" w:cs="Times"/>
                <w:color w:val="000000"/>
                <w:sz w:val="24"/>
                <w:szCs w:val="24"/>
              </w:rPr>
            </w:pPr>
            <w:r>
              <w:rPr>
                <w:rFonts w:eastAsia="Times New Roman" w:cs="Times"/>
                <w:color w:val="000000"/>
                <w:sz w:val="24"/>
                <w:szCs w:val="24"/>
              </w:rPr>
              <w:t>Habitat Association (Salinity, Coral, Upwelling)</w:t>
            </w:r>
          </w:p>
        </w:tc>
        <w:tc>
          <w:tcPr>
            <w:tcW w:w="4675" w:type="dxa"/>
          </w:tcPr>
          <w:p w14:paraId="6249CEED" w14:textId="77777777" w:rsidR="00A31375" w:rsidRDefault="00A31375" w:rsidP="00D116CB">
            <w:pPr>
              <w:rPr>
                <w:rFonts w:eastAsia="Times New Roman" w:cs="Times"/>
                <w:color w:val="000000"/>
                <w:sz w:val="24"/>
                <w:szCs w:val="24"/>
              </w:rPr>
            </w:pPr>
          </w:p>
        </w:tc>
      </w:tr>
      <w:tr w:rsidR="00A31375" w14:paraId="2866C031" w14:textId="77777777" w:rsidTr="00D116CB">
        <w:tc>
          <w:tcPr>
            <w:tcW w:w="4675" w:type="dxa"/>
          </w:tcPr>
          <w:p w14:paraId="09143C43" w14:textId="77777777" w:rsidR="00A31375" w:rsidRDefault="00A31375" w:rsidP="00D116CB">
            <w:pPr>
              <w:rPr>
                <w:rFonts w:eastAsia="Times New Roman" w:cs="Times"/>
                <w:color w:val="000000"/>
                <w:sz w:val="24"/>
                <w:szCs w:val="24"/>
              </w:rPr>
            </w:pPr>
            <w:r>
              <w:rPr>
                <w:rFonts w:eastAsia="Times New Roman" w:cs="Times"/>
                <w:color w:val="000000"/>
                <w:sz w:val="24"/>
                <w:szCs w:val="24"/>
              </w:rPr>
              <w:t>Inshore/Offshore</w:t>
            </w:r>
          </w:p>
        </w:tc>
        <w:tc>
          <w:tcPr>
            <w:tcW w:w="4675" w:type="dxa"/>
          </w:tcPr>
          <w:p w14:paraId="68588EAF" w14:textId="77777777" w:rsidR="00A31375" w:rsidRDefault="00A31375" w:rsidP="00D116CB">
            <w:pPr>
              <w:rPr>
                <w:rFonts w:eastAsia="Times New Roman" w:cs="Times"/>
                <w:color w:val="000000"/>
                <w:sz w:val="24"/>
                <w:szCs w:val="24"/>
              </w:rPr>
            </w:pPr>
          </w:p>
        </w:tc>
      </w:tr>
      <w:tr w:rsidR="00A31375" w14:paraId="5986984F" w14:textId="77777777" w:rsidTr="00D116CB">
        <w:tc>
          <w:tcPr>
            <w:tcW w:w="4675" w:type="dxa"/>
          </w:tcPr>
          <w:p w14:paraId="08E7F1DE" w14:textId="77777777" w:rsidR="00A31375" w:rsidRDefault="00A31375" w:rsidP="00D116CB">
            <w:pPr>
              <w:rPr>
                <w:rFonts w:eastAsia="Times New Roman" w:cs="Times"/>
                <w:color w:val="000000"/>
                <w:sz w:val="24"/>
                <w:szCs w:val="24"/>
              </w:rPr>
            </w:pPr>
            <w:r>
              <w:rPr>
                <w:rFonts w:eastAsia="Times New Roman" w:cs="Times"/>
                <w:color w:val="000000"/>
                <w:sz w:val="24"/>
                <w:szCs w:val="24"/>
              </w:rPr>
              <w:t>Shelf/Offshore</w:t>
            </w:r>
          </w:p>
        </w:tc>
        <w:tc>
          <w:tcPr>
            <w:tcW w:w="4675" w:type="dxa"/>
          </w:tcPr>
          <w:p w14:paraId="453691DD" w14:textId="77777777" w:rsidR="00A31375" w:rsidRDefault="00A31375" w:rsidP="00D116CB">
            <w:pPr>
              <w:rPr>
                <w:rFonts w:eastAsia="Times New Roman" w:cs="Times"/>
                <w:color w:val="000000"/>
                <w:sz w:val="24"/>
                <w:szCs w:val="24"/>
              </w:rPr>
            </w:pPr>
          </w:p>
        </w:tc>
      </w:tr>
      <w:tr w:rsidR="00A31375" w14:paraId="2C35E28E" w14:textId="77777777" w:rsidTr="00D116CB">
        <w:tc>
          <w:tcPr>
            <w:tcW w:w="4675" w:type="dxa"/>
          </w:tcPr>
          <w:p w14:paraId="1B8E046A" w14:textId="77777777" w:rsidR="00A31375" w:rsidRDefault="00A31375" w:rsidP="00D116CB">
            <w:pPr>
              <w:rPr>
                <w:rFonts w:eastAsia="Times New Roman" w:cs="Times"/>
                <w:color w:val="000000"/>
                <w:sz w:val="24"/>
                <w:szCs w:val="24"/>
              </w:rPr>
            </w:pPr>
            <w:r>
              <w:rPr>
                <w:rFonts w:eastAsia="Times New Roman" w:cs="Times"/>
                <w:color w:val="000000"/>
                <w:sz w:val="24"/>
                <w:szCs w:val="24"/>
              </w:rPr>
              <w:t>Trophic Level</w:t>
            </w:r>
          </w:p>
        </w:tc>
        <w:tc>
          <w:tcPr>
            <w:tcW w:w="4675" w:type="dxa"/>
          </w:tcPr>
          <w:p w14:paraId="324C17B2" w14:textId="77777777" w:rsidR="00A31375" w:rsidRDefault="00A31375" w:rsidP="00D116CB">
            <w:pPr>
              <w:rPr>
                <w:rFonts w:eastAsia="Times New Roman" w:cs="Times"/>
                <w:color w:val="000000"/>
                <w:sz w:val="24"/>
                <w:szCs w:val="24"/>
              </w:rPr>
            </w:pPr>
          </w:p>
        </w:tc>
      </w:tr>
      <w:tr w:rsidR="00A31375" w14:paraId="62E6CDF5" w14:textId="77777777" w:rsidTr="00D116CB">
        <w:tc>
          <w:tcPr>
            <w:tcW w:w="4675" w:type="dxa"/>
          </w:tcPr>
          <w:p w14:paraId="2A4121BA" w14:textId="77777777" w:rsidR="00A31375" w:rsidRDefault="00A31375" w:rsidP="00D116CB">
            <w:pPr>
              <w:rPr>
                <w:rFonts w:eastAsia="Times New Roman" w:cs="Times"/>
                <w:color w:val="000000"/>
                <w:sz w:val="24"/>
                <w:szCs w:val="24"/>
              </w:rPr>
            </w:pPr>
            <w:r>
              <w:rPr>
                <w:rFonts w:eastAsia="Times New Roman" w:cs="Times"/>
                <w:color w:val="000000"/>
                <w:sz w:val="24"/>
                <w:szCs w:val="24"/>
              </w:rPr>
              <w:t>Max Length</w:t>
            </w:r>
          </w:p>
        </w:tc>
        <w:tc>
          <w:tcPr>
            <w:tcW w:w="4675" w:type="dxa"/>
          </w:tcPr>
          <w:p w14:paraId="1FB7A2A1" w14:textId="77777777" w:rsidR="00A31375" w:rsidRDefault="00A31375" w:rsidP="00D116CB">
            <w:pPr>
              <w:rPr>
                <w:rFonts w:eastAsia="Times New Roman" w:cs="Times"/>
                <w:color w:val="000000"/>
                <w:sz w:val="24"/>
                <w:szCs w:val="24"/>
              </w:rPr>
            </w:pPr>
          </w:p>
        </w:tc>
      </w:tr>
      <w:tr w:rsidR="00A31375" w14:paraId="73766001" w14:textId="77777777" w:rsidTr="00D116CB">
        <w:tc>
          <w:tcPr>
            <w:tcW w:w="4675" w:type="dxa"/>
          </w:tcPr>
          <w:p w14:paraId="4B78172E" w14:textId="77777777" w:rsidR="00A31375" w:rsidRDefault="00A31375" w:rsidP="00D116CB">
            <w:pPr>
              <w:rPr>
                <w:rFonts w:eastAsia="Times New Roman" w:cs="Times"/>
                <w:color w:val="000000"/>
                <w:sz w:val="24"/>
                <w:szCs w:val="24"/>
              </w:rPr>
            </w:pPr>
            <w:r>
              <w:rPr>
                <w:rFonts w:eastAsia="Times New Roman" w:cs="Times"/>
                <w:color w:val="000000"/>
                <w:sz w:val="24"/>
                <w:szCs w:val="24"/>
              </w:rPr>
              <w:t>Standard length maximum</w:t>
            </w:r>
          </w:p>
        </w:tc>
        <w:tc>
          <w:tcPr>
            <w:tcW w:w="4675" w:type="dxa"/>
          </w:tcPr>
          <w:p w14:paraId="591E1E1F" w14:textId="77777777" w:rsidR="00A31375" w:rsidRDefault="00A31375" w:rsidP="00D116CB">
            <w:pPr>
              <w:rPr>
                <w:rFonts w:eastAsia="Times New Roman" w:cs="Times"/>
                <w:color w:val="000000"/>
                <w:sz w:val="24"/>
                <w:szCs w:val="24"/>
              </w:rPr>
            </w:pPr>
          </w:p>
        </w:tc>
      </w:tr>
      <w:tr w:rsidR="00A31375" w14:paraId="42A7F710" w14:textId="77777777" w:rsidTr="00D116CB">
        <w:tc>
          <w:tcPr>
            <w:tcW w:w="4675" w:type="dxa"/>
          </w:tcPr>
          <w:p w14:paraId="1F4DF0EA" w14:textId="77777777" w:rsidR="00A31375" w:rsidRDefault="00A31375" w:rsidP="00D116CB">
            <w:pPr>
              <w:rPr>
                <w:rFonts w:eastAsia="Times New Roman" w:cs="Times"/>
                <w:color w:val="000000"/>
                <w:sz w:val="24"/>
                <w:szCs w:val="24"/>
              </w:rPr>
            </w:pPr>
            <w:r>
              <w:rPr>
                <w:rFonts w:eastAsia="Times New Roman" w:cs="Times"/>
                <w:color w:val="000000"/>
                <w:sz w:val="24"/>
                <w:szCs w:val="24"/>
              </w:rPr>
              <w:lastRenderedPageBreak/>
              <w:t>Latitude North/South</w:t>
            </w:r>
          </w:p>
        </w:tc>
        <w:tc>
          <w:tcPr>
            <w:tcW w:w="4675" w:type="dxa"/>
          </w:tcPr>
          <w:p w14:paraId="0C1FFFE0" w14:textId="77777777" w:rsidR="00A31375" w:rsidRDefault="00A31375" w:rsidP="00D116CB">
            <w:pPr>
              <w:rPr>
                <w:rFonts w:eastAsia="Times New Roman" w:cs="Times"/>
                <w:color w:val="000000"/>
                <w:sz w:val="24"/>
                <w:szCs w:val="24"/>
              </w:rPr>
            </w:pPr>
          </w:p>
        </w:tc>
      </w:tr>
    </w:tbl>
    <w:p w14:paraId="40BDED9D" w14:textId="77777777" w:rsidR="00A31375" w:rsidRDefault="00A31375" w:rsidP="00A31375">
      <w:pPr>
        <w:spacing w:after="0" w:line="240" w:lineRule="auto"/>
        <w:rPr>
          <w:rFonts w:eastAsia="Times New Roman" w:cs="Times"/>
          <w:color w:val="000000"/>
          <w:sz w:val="24"/>
          <w:szCs w:val="24"/>
        </w:rPr>
      </w:pPr>
    </w:p>
    <w:p w14:paraId="515180D7" w14:textId="77777777" w:rsidR="00A31375" w:rsidRPr="000723ED" w:rsidRDefault="00A31375" w:rsidP="00A31375">
      <w:pPr>
        <w:spacing w:after="0" w:line="240" w:lineRule="auto"/>
        <w:rPr>
          <w:rFonts w:eastAsia="Times New Roman" w:cs="Times New Roman"/>
          <w:sz w:val="24"/>
          <w:szCs w:val="24"/>
        </w:rPr>
      </w:pPr>
    </w:p>
    <w:p w14:paraId="3B46B511" w14:textId="77777777" w:rsidR="00A31375" w:rsidRPr="000723ED" w:rsidRDefault="00A31375">
      <w:pPr>
        <w:rPr>
          <w:sz w:val="24"/>
          <w:szCs w:val="24"/>
        </w:rPr>
      </w:pPr>
    </w:p>
    <w:sectPr w:rsidR="00A31375" w:rsidRPr="000723ED" w:rsidSect="00AF05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 Melanie" w:date="2018-01-16T23:02:00Z" w:initials="AM">
    <w:p w14:paraId="117EB6B2" w14:textId="02090750" w:rsidR="00F078AC" w:rsidRDefault="00F078AC">
      <w:pPr>
        <w:pStyle w:val="CommentText"/>
      </w:pPr>
      <w:r>
        <w:rPr>
          <w:rStyle w:val="CommentReference"/>
        </w:rPr>
        <w:annotationRef/>
      </w:r>
      <w:r>
        <w:t>Things to do:</w:t>
      </w:r>
    </w:p>
    <w:p w14:paraId="2F6A49C7" w14:textId="1C013418" w:rsidR="00F078AC" w:rsidRDefault="00F078AC" w:rsidP="00F078AC">
      <w:pPr>
        <w:pStyle w:val="CommentText"/>
        <w:numPr>
          <w:ilvl w:val="0"/>
          <w:numId w:val="7"/>
        </w:numPr>
      </w:pPr>
      <w:r>
        <w:t>Check numbers – top species, do catch potential and top 10 match</w:t>
      </w:r>
    </w:p>
    <w:p w14:paraId="75384878" w14:textId="5BE73A8C" w:rsidR="00F078AC" w:rsidRDefault="00F078AC" w:rsidP="00F078AC">
      <w:pPr>
        <w:pStyle w:val="CommentText"/>
        <w:numPr>
          <w:ilvl w:val="0"/>
          <w:numId w:val="7"/>
        </w:numPr>
      </w:pPr>
      <w:r>
        <w:t>Write more for species richness</w:t>
      </w:r>
    </w:p>
    <w:p w14:paraId="50BDFA07" w14:textId="57C26AD9" w:rsidR="00F078AC" w:rsidRDefault="00F078AC" w:rsidP="00F078AC">
      <w:pPr>
        <w:pStyle w:val="CommentText"/>
        <w:numPr>
          <w:ilvl w:val="0"/>
          <w:numId w:val="7"/>
        </w:numPr>
      </w:pPr>
      <w:r>
        <w:t>Write a conclusion</w:t>
      </w:r>
    </w:p>
    <w:p w14:paraId="5889DFEC" w14:textId="101B7490" w:rsidR="00F078AC" w:rsidRDefault="00F078AC" w:rsidP="00F078AC">
      <w:pPr>
        <w:pStyle w:val="CommentText"/>
        <w:numPr>
          <w:ilvl w:val="0"/>
          <w:numId w:val="7"/>
        </w:numPr>
      </w:pPr>
      <w:r>
        <w:t>Write about limitations to DBEM</w:t>
      </w:r>
      <w:bookmarkStart w:id="1" w:name="_GoBack"/>
      <w:bookmarkEnd w:id="1"/>
    </w:p>
  </w:comment>
  <w:comment w:id="2" w:author="Ang, Melanie" w:date="2018-01-12T16:02:00Z" w:initials="AM">
    <w:p w14:paraId="755B3F70" w14:textId="77777777" w:rsidR="004B76B9" w:rsidRDefault="004B76B9">
      <w:pPr>
        <w:pStyle w:val="CommentText"/>
      </w:pPr>
      <w:r>
        <w:rPr>
          <w:rStyle w:val="CommentReference"/>
        </w:rPr>
        <w:annotationRef/>
      </w:r>
      <w:r>
        <w:t>Map with EEZ boundary</w:t>
      </w:r>
    </w:p>
  </w:comment>
  <w:comment w:id="3" w:author="Ang, Melanie" w:date="2018-01-16T22:48:00Z" w:initials="AM">
    <w:p w14:paraId="4730605F" w14:textId="1000B408" w:rsidR="00F137A7" w:rsidRDefault="00F137A7">
      <w:pPr>
        <w:pStyle w:val="CommentText"/>
      </w:pPr>
      <w:r>
        <w:rPr>
          <w:rStyle w:val="CommentReference"/>
        </w:rPr>
        <w:annotationRef/>
      </w:r>
      <w:r>
        <w:t>Collect parameters and input into Appendix A2.</w:t>
      </w:r>
    </w:p>
  </w:comment>
  <w:comment w:id="4" w:author="Ang, Melanie" w:date="2018-01-16T22:51:00Z" w:initials="AM">
    <w:p w14:paraId="5E277223" w14:textId="383132C2" w:rsidR="00F137A7" w:rsidRDefault="00F137A7">
      <w:pPr>
        <w:pStyle w:val="CommentText"/>
      </w:pPr>
      <w:r>
        <w:rPr>
          <w:rStyle w:val="CommentReference"/>
        </w:rPr>
        <w:annotationRef/>
      </w:r>
      <w:r>
        <w:t>This year was chosen to standardized all species, because there were some species where data could not be generated for 2098 or 2099.</w:t>
      </w:r>
    </w:p>
  </w:comment>
  <w:comment w:id="5" w:author="Ang, Melanie" w:date="2018-01-16T22:50:00Z" w:initials="AM">
    <w:p w14:paraId="341217BA" w14:textId="581C1157" w:rsidR="00F137A7" w:rsidRDefault="00F137A7">
      <w:pPr>
        <w:pStyle w:val="CommentText"/>
      </w:pPr>
      <w:r>
        <w:rPr>
          <w:rStyle w:val="CommentReference"/>
        </w:rPr>
        <w:annotationRef/>
      </w:r>
      <w:r>
        <w:t>I have not done species turnover yet</w:t>
      </w:r>
    </w:p>
  </w:comment>
  <w:comment w:id="12" w:author="Ang, Melanie" w:date="2018-01-13T15:29:00Z" w:initials="AM">
    <w:p w14:paraId="1F46513A" w14:textId="77777777" w:rsidR="004B76B9" w:rsidRDefault="004B76B9" w:rsidP="001A55A1">
      <w:pPr>
        <w:pStyle w:val="CommentText"/>
      </w:pPr>
      <w:r>
        <w:rPr>
          <w:rStyle w:val="CommentReference"/>
        </w:rPr>
        <w:annotationRef/>
      </w:r>
      <w:r>
        <w:t>You need to check the catch potential relative change for PNA… because if LSF catch is dominated by Alaska pollock… and Pollock is increasing with CC, then overall catch pot should be increasing!</w:t>
      </w:r>
    </w:p>
  </w:comment>
  <w:comment w:id="13" w:author="Ang, Melanie" w:date="2018-01-13T13:45:00Z" w:initials="AM">
    <w:p w14:paraId="24D88E0D" w14:textId="77777777" w:rsidR="004B76B9" w:rsidRDefault="004B76B9" w:rsidP="00856C19">
      <w:pPr>
        <w:pStyle w:val="CommentText"/>
      </w:pPr>
      <w:r>
        <w:rPr>
          <w:rStyle w:val="CommentReference"/>
        </w:rPr>
        <w:annotationRef/>
      </w:r>
      <w:r>
        <w:rPr>
          <w:rFonts w:eastAsia="Times New Roman" w:cs="Times New Roman"/>
          <w:sz w:val="24"/>
          <w:szCs w:val="24"/>
        </w:rPr>
        <w:t>Therefore, the changes in catch potential we observe in Figure X is mainly attributed to the top exploited species (Alaska Pollock and Pink salmon increases in the LSF and Pink salmon in SSF).</w:t>
      </w:r>
    </w:p>
  </w:comment>
  <w:comment w:id="24" w:author="Ang, Melanie" w:date="2018-01-14T20:20:00Z" w:initials="AM">
    <w:p w14:paraId="28CB5AD0" w14:textId="302B3189" w:rsidR="004B76B9" w:rsidRDefault="004B76B9">
      <w:pPr>
        <w:pStyle w:val="CommentText"/>
      </w:pPr>
      <w:r>
        <w:rPr>
          <w:rStyle w:val="CommentReference"/>
        </w:rPr>
        <w:annotationRef/>
      </w:r>
      <w:r>
        <w:t>These are not the same as the top10 in red in the figure above… why?</w:t>
      </w:r>
    </w:p>
  </w:comment>
  <w:comment w:id="25" w:author="Ang, Melanie" w:date="2018-01-15T20:50:00Z" w:initials="AM">
    <w:p w14:paraId="038C095B" w14:textId="77777777" w:rsidR="00173BC6" w:rsidRDefault="00173BC6" w:rsidP="00173BC6">
      <w:pPr>
        <w:pStyle w:val="CommentText"/>
      </w:pPr>
      <w:r>
        <w:rPr>
          <w:rStyle w:val="CommentReference"/>
        </w:rPr>
        <w:annotationRef/>
      </w:r>
      <w:r>
        <w:t xml:space="preserve">But high temperatures by climate changes in late summer associated with poor feeding of young Pollock and reduced recruitment in the following year.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89DFEC" w15:done="0"/>
  <w15:commentEx w15:paraId="755B3F70" w15:done="0"/>
  <w15:commentEx w15:paraId="4730605F" w15:done="0"/>
  <w15:commentEx w15:paraId="5E277223" w15:done="0"/>
  <w15:commentEx w15:paraId="341217BA" w15:done="0"/>
  <w15:commentEx w15:paraId="1F46513A" w15:done="0"/>
  <w15:commentEx w15:paraId="24D88E0D" w15:done="0"/>
  <w15:commentEx w15:paraId="28CB5AD0" w15:done="0"/>
  <w15:commentEx w15:paraId="038C09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2AF3E" w14:textId="77777777" w:rsidR="006E2E18" w:rsidRDefault="006E2E18" w:rsidP="005D3045">
      <w:pPr>
        <w:spacing w:after="0" w:line="240" w:lineRule="auto"/>
      </w:pPr>
      <w:r>
        <w:separator/>
      </w:r>
    </w:p>
  </w:endnote>
  <w:endnote w:type="continuationSeparator" w:id="0">
    <w:p w14:paraId="5945E561" w14:textId="77777777" w:rsidR="006E2E18" w:rsidRDefault="006E2E18" w:rsidP="005D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AB83E" w14:textId="77777777" w:rsidR="006E2E18" w:rsidRDefault="006E2E18" w:rsidP="005D3045">
      <w:pPr>
        <w:spacing w:after="0" w:line="240" w:lineRule="auto"/>
      </w:pPr>
      <w:r>
        <w:separator/>
      </w:r>
    </w:p>
  </w:footnote>
  <w:footnote w:type="continuationSeparator" w:id="0">
    <w:p w14:paraId="013AE07D" w14:textId="77777777" w:rsidR="006E2E18" w:rsidRDefault="006E2E18" w:rsidP="005D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4C4"/>
    <w:multiLevelType w:val="multilevel"/>
    <w:tmpl w:val="F39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55615"/>
    <w:multiLevelType w:val="multilevel"/>
    <w:tmpl w:val="35E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85DB0"/>
    <w:multiLevelType w:val="hybridMultilevel"/>
    <w:tmpl w:val="3A3A0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22E5B"/>
    <w:multiLevelType w:val="hybridMultilevel"/>
    <w:tmpl w:val="5B507F9C"/>
    <w:lvl w:ilvl="0" w:tplc="6A141344">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40CC1"/>
    <w:multiLevelType w:val="hybridMultilevel"/>
    <w:tmpl w:val="FDF08D7C"/>
    <w:lvl w:ilvl="0" w:tplc="7A5EFDE6">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63ED3"/>
    <w:multiLevelType w:val="hybridMultilevel"/>
    <w:tmpl w:val="60B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C10A4"/>
    <w:multiLevelType w:val="multilevel"/>
    <w:tmpl w:val="1B9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 Melanie">
    <w15:presenceInfo w15:providerId="None" w15:userId="Ang, Mela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7"/>
    <w:rsid w:val="00043E02"/>
    <w:rsid w:val="0004441E"/>
    <w:rsid w:val="00061C62"/>
    <w:rsid w:val="000723ED"/>
    <w:rsid w:val="0007388E"/>
    <w:rsid w:val="000B467F"/>
    <w:rsid w:val="000C3757"/>
    <w:rsid w:val="000E4A95"/>
    <w:rsid w:val="000F42CD"/>
    <w:rsid w:val="00110C58"/>
    <w:rsid w:val="00122BD4"/>
    <w:rsid w:val="00124721"/>
    <w:rsid w:val="00135823"/>
    <w:rsid w:val="00136550"/>
    <w:rsid w:val="001400A3"/>
    <w:rsid w:val="00145F58"/>
    <w:rsid w:val="00161C64"/>
    <w:rsid w:val="001712AD"/>
    <w:rsid w:val="00173BC6"/>
    <w:rsid w:val="001755FE"/>
    <w:rsid w:val="001859B6"/>
    <w:rsid w:val="00190335"/>
    <w:rsid w:val="001A419D"/>
    <w:rsid w:val="001A55A1"/>
    <w:rsid w:val="001B07EC"/>
    <w:rsid w:val="001D4A62"/>
    <w:rsid w:val="00233B4A"/>
    <w:rsid w:val="0026237A"/>
    <w:rsid w:val="00265954"/>
    <w:rsid w:val="00270895"/>
    <w:rsid w:val="00271D16"/>
    <w:rsid w:val="00283710"/>
    <w:rsid w:val="00295B6E"/>
    <w:rsid w:val="002B3B26"/>
    <w:rsid w:val="002B7CAC"/>
    <w:rsid w:val="002D0B40"/>
    <w:rsid w:val="003130DA"/>
    <w:rsid w:val="00322DFE"/>
    <w:rsid w:val="0033408C"/>
    <w:rsid w:val="00347AA5"/>
    <w:rsid w:val="00391FB7"/>
    <w:rsid w:val="003F4D1A"/>
    <w:rsid w:val="004017DF"/>
    <w:rsid w:val="00436226"/>
    <w:rsid w:val="00436851"/>
    <w:rsid w:val="00463F63"/>
    <w:rsid w:val="00475B25"/>
    <w:rsid w:val="004A79DC"/>
    <w:rsid w:val="004B76B9"/>
    <w:rsid w:val="004C0AC0"/>
    <w:rsid w:val="004E3773"/>
    <w:rsid w:val="004F27E6"/>
    <w:rsid w:val="004F5F48"/>
    <w:rsid w:val="00505206"/>
    <w:rsid w:val="0051483F"/>
    <w:rsid w:val="005571AC"/>
    <w:rsid w:val="00560FAD"/>
    <w:rsid w:val="005724F6"/>
    <w:rsid w:val="0059685C"/>
    <w:rsid w:val="005A4B5F"/>
    <w:rsid w:val="005B52B0"/>
    <w:rsid w:val="005C63A3"/>
    <w:rsid w:val="005D18DE"/>
    <w:rsid w:val="005D3045"/>
    <w:rsid w:val="005E3C2D"/>
    <w:rsid w:val="005F0A30"/>
    <w:rsid w:val="005F6DE8"/>
    <w:rsid w:val="006162EA"/>
    <w:rsid w:val="006370D3"/>
    <w:rsid w:val="0068492F"/>
    <w:rsid w:val="00692F7F"/>
    <w:rsid w:val="006A3661"/>
    <w:rsid w:val="006B0CAC"/>
    <w:rsid w:val="006D081D"/>
    <w:rsid w:val="006D3969"/>
    <w:rsid w:val="006E1C9D"/>
    <w:rsid w:val="006E2E18"/>
    <w:rsid w:val="006F6229"/>
    <w:rsid w:val="00713767"/>
    <w:rsid w:val="00732E05"/>
    <w:rsid w:val="0073437B"/>
    <w:rsid w:val="00734475"/>
    <w:rsid w:val="00735BC7"/>
    <w:rsid w:val="0077166C"/>
    <w:rsid w:val="00772D00"/>
    <w:rsid w:val="007A1674"/>
    <w:rsid w:val="007A6F03"/>
    <w:rsid w:val="007D2F09"/>
    <w:rsid w:val="00821EE6"/>
    <w:rsid w:val="00825D53"/>
    <w:rsid w:val="00837574"/>
    <w:rsid w:val="008546D4"/>
    <w:rsid w:val="0085506E"/>
    <w:rsid w:val="00856C19"/>
    <w:rsid w:val="00864367"/>
    <w:rsid w:val="00871AC3"/>
    <w:rsid w:val="00872181"/>
    <w:rsid w:val="00872517"/>
    <w:rsid w:val="00875107"/>
    <w:rsid w:val="008B5771"/>
    <w:rsid w:val="008F5A66"/>
    <w:rsid w:val="0093190F"/>
    <w:rsid w:val="0097352F"/>
    <w:rsid w:val="00984E91"/>
    <w:rsid w:val="00986265"/>
    <w:rsid w:val="009B3ED9"/>
    <w:rsid w:val="009C385D"/>
    <w:rsid w:val="009C488A"/>
    <w:rsid w:val="009D1E5E"/>
    <w:rsid w:val="009D2D0D"/>
    <w:rsid w:val="00A040BF"/>
    <w:rsid w:val="00A31375"/>
    <w:rsid w:val="00A703F7"/>
    <w:rsid w:val="00A82066"/>
    <w:rsid w:val="00A90D30"/>
    <w:rsid w:val="00AC5944"/>
    <w:rsid w:val="00AE3A03"/>
    <w:rsid w:val="00AF052F"/>
    <w:rsid w:val="00AF647B"/>
    <w:rsid w:val="00B05614"/>
    <w:rsid w:val="00B07F9D"/>
    <w:rsid w:val="00B13541"/>
    <w:rsid w:val="00B15881"/>
    <w:rsid w:val="00B260A5"/>
    <w:rsid w:val="00B677E3"/>
    <w:rsid w:val="00B726CE"/>
    <w:rsid w:val="00B73595"/>
    <w:rsid w:val="00B86E08"/>
    <w:rsid w:val="00B93C39"/>
    <w:rsid w:val="00C02AAE"/>
    <w:rsid w:val="00C329A7"/>
    <w:rsid w:val="00C84572"/>
    <w:rsid w:val="00C96448"/>
    <w:rsid w:val="00CB1A57"/>
    <w:rsid w:val="00CB26F9"/>
    <w:rsid w:val="00CF7E1C"/>
    <w:rsid w:val="00D04E07"/>
    <w:rsid w:val="00D05DDA"/>
    <w:rsid w:val="00D06200"/>
    <w:rsid w:val="00D2515F"/>
    <w:rsid w:val="00D25B38"/>
    <w:rsid w:val="00D360EB"/>
    <w:rsid w:val="00D366EF"/>
    <w:rsid w:val="00D36BA0"/>
    <w:rsid w:val="00D41446"/>
    <w:rsid w:val="00D5009C"/>
    <w:rsid w:val="00D5183F"/>
    <w:rsid w:val="00D727E6"/>
    <w:rsid w:val="00D90963"/>
    <w:rsid w:val="00DC0A58"/>
    <w:rsid w:val="00E0704C"/>
    <w:rsid w:val="00E20B66"/>
    <w:rsid w:val="00E37558"/>
    <w:rsid w:val="00E44D75"/>
    <w:rsid w:val="00E8580A"/>
    <w:rsid w:val="00EA7095"/>
    <w:rsid w:val="00EB4407"/>
    <w:rsid w:val="00F078AC"/>
    <w:rsid w:val="00F137A7"/>
    <w:rsid w:val="00F3513E"/>
    <w:rsid w:val="00F47CB0"/>
    <w:rsid w:val="00F50AD3"/>
    <w:rsid w:val="00F51E38"/>
    <w:rsid w:val="00F76275"/>
    <w:rsid w:val="00FC1152"/>
    <w:rsid w:val="00FD410D"/>
    <w:rsid w:val="00FD7CAD"/>
    <w:rsid w:val="00FE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8283"/>
  <w15:chartTrackingRefBased/>
  <w15:docId w15:val="{27B4E36D-FF6F-4851-8B86-E6294CCE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D30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045"/>
    <w:rPr>
      <w:sz w:val="20"/>
      <w:szCs w:val="20"/>
    </w:rPr>
  </w:style>
  <w:style w:type="character" w:styleId="FootnoteReference">
    <w:name w:val="footnote reference"/>
    <w:basedOn w:val="DefaultParagraphFont"/>
    <w:uiPriority w:val="99"/>
    <w:semiHidden/>
    <w:unhideWhenUsed/>
    <w:rsid w:val="005D3045"/>
    <w:rPr>
      <w:vertAlign w:val="superscript"/>
    </w:rPr>
  </w:style>
  <w:style w:type="character" w:styleId="CommentReference">
    <w:name w:val="annotation reference"/>
    <w:basedOn w:val="DefaultParagraphFont"/>
    <w:uiPriority w:val="99"/>
    <w:semiHidden/>
    <w:unhideWhenUsed/>
    <w:rsid w:val="0085506E"/>
    <w:rPr>
      <w:sz w:val="16"/>
      <w:szCs w:val="16"/>
    </w:rPr>
  </w:style>
  <w:style w:type="paragraph" w:styleId="CommentText">
    <w:name w:val="annotation text"/>
    <w:basedOn w:val="Normal"/>
    <w:link w:val="CommentTextChar"/>
    <w:uiPriority w:val="99"/>
    <w:semiHidden/>
    <w:unhideWhenUsed/>
    <w:rsid w:val="0085506E"/>
    <w:pPr>
      <w:spacing w:line="240" w:lineRule="auto"/>
    </w:pPr>
    <w:rPr>
      <w:sz w:val="20"/>
      <w:szCs w:val="20"/>
    </w:rPr>
  </w:style>
  <w:style w:type="character" w:customStyle="1" w:styleId="CommentTextChar">
    <w:name w:val="Comment Text Char"/>
    <w:basedOn w:val="DefaultParagraphFont"/>
    <w:link w:val="CommentText"/>
    <w:uiPriority w:val="99"/>
    <w:semiHidden/>
    <w:rsid w:val="0085506E"/>
    <w:rPr>
      <w:sz w:val="20"/>
      <w:szCs w:val="20"/>
    </w:rPr>
  </w:style>
  <w:style w:type="paragraph" w:styleId="CommentSubject">
    <w:name w:val="annotation subject"/>
    <w:basedOn w:val="CommentText"/>
    <w:next w:val="CommentText"/>
    <w:link w:val="CommentSubjectChar"/>
    <w:uiPriority w:val="99"/>
    <w:semiHidden/>
    <w:unhideWhenUsed/>
    <w:rsid w:val="0085506E"/>
    <w:rPr>
      <w:b/>
      <w:bCs/>
    </w:rPr>
  </w:style>
  <w:style w:type="character" w:customStyle="1" w:styleId="CommentSubjectChar">
    <w:name w:val="Comment Subject Char"/>
    <w:basedOn w:val="CommentTextChar"/>
    <w:link w:val="CommentSubject"/>
    <w:uiPriority w:val="99"/>
    <w:semiHidden/>
    <w:rsid w:val="0085506E"/>
    <w:rPr>
      <w:b/>
      <w:bCs/>
      <w:sz w:val="20"/>
      <w:szCs w:val="20"/>
    </w:rPr>
  </w:style>
  <w:style w:type="paragraph" w:styleId="BalloonText">
    <w:name w:val="Balloon Text"/>
    <w:basedOn w:val="Normal"/>
    <w:link w:val="BalloonTextChar"/>
    <w:uiPriority w:val="99"/>
    <w:semiHidden/>
    <w:unhideWhenUsed/>
    <w:rsid w:val="00855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06E"/>
    <w:rPr>
      <w:rFonts w:ascii="Segoe UI" w:hAnsi="Segoe UI" w:cs="Segoe UI"/>
      <w:sz w:val="18"/>
      <w:szCs w:val="18"/>
    </w:rPr>
  </w:style>
  <w:style w:type="table" w:styleId="TableGrid">
    <w:name w:val="Table Grid"/>
    <w:basedOn w:val="TableNormal"/>
    <w:uiPriority w:val="39"/>
    <w:rsid w:val="00864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F7F"/>
    <w:pPr>
      <w:ind w:left="720"/>
      <w:contextualSpacing/>
    </w:pPr>
  </w:style>
  <w:style w:type="paragraph" w:styleId="NormalWeb">
    <w:name w:val="Normal (Web)"/>
    <w:basedOn w:val="Normal"/>
    <w:uiPriority w:val="99"/>
    <w:semiHidden/>
    <w:unhideWhenUsed/>
    <w:rsid w:val="00044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2371">
      <w:bodyDiv w:val="1"/>
      <w:marLeft w:val="0"/>
      <w:marRight w:val="0"/>
      <w:marTop w:val="0"/>
      <w:marBottom w:val="0"/>
      <w:divBdr>
        <w:top w:val="none" w:sz="0" w:space="0" w:color="auto"/>
        <w:left w:val="none" w:sz="0" w:space="0" w:color="auto"/>
        <w:bottom w:val="none" w:sz="0" w:space="0" w:color="auto"/>
        <w:right w:val="none" w:sz="0" w:space="0" w:color="auto"/>
      </w:divBdr>
    </w:div>
    <w:div w:id="94523135">
      <w:bodyDiv w:val="1"/>
      <w:marLeft w:val="0"/>
      <w:marRight w:val="0"/>
      <w:marTop w:val="0"/>
      <w:marBottom w:val="0"/>
      <w:divBdr>
        <w:top w:val="none" w:sz="0" w:space="0" w:color="auto"/>
        <w:left w:val="none" w:sz="0" w:space="0" w:color="auto"/>
        <w:bottom w:val="none" w:sz="0" w:space="0" w:color="auto"/>
        <w:right w:val="none" w:sz="0" w:space="0" w:color="auto"/>
      </w:divBdr>
      <w:divsChild>
        <w:div w:id="1958022391">
          <w:marLeft w:val="0"/>
          <w:marRight w:val="0"/>
          <w:marTop w:val="0"/>
          <w:marBottom w:val="0"/>
          <w:divBdr>
            <w:top w:val="none" w:sz="0" w:space="0" w:color="auto"/>
            <w:left w:val="none" w:sz="0" w:space="0" w:color="auto"/>
            <w:bottom w:val="none" w:sz="0" w:space="0" w:color="auto"/>
            <w:right w:val="none" w:sz="0" w:space="0" w:color="auto"/>
          </w:divBdr>
        </w:div>
      </w:divsChild>
    </w:div>
    <w:div w:id="530843905">
      <w:bodyDiv w:val="1"/>
      <w:marLeft w:val="0"/>
      <w:marRight w:val="0"/>
      <w:marTop w:val="0"/>
      <w:marBottom w:val="0"/>
      <w:divBdr>
        <w:top w:val="none" w:sz="0" w:space="0" w:color="auto"/>
        <w:left w:val="none" w:sz="0" w:space="0" w:color="auto"/>
        <w:bottom w:val="none" w:sz="0" w:space="0" w:color="auto"/>
        <w:right w:val="none" w:sz="0" w:space="0" w:color="auto"/>
      </w:divBdr>
      <w:divsChild>
        <w:div w:id="733117398">
          <w:marLeft w:val="0"/>
          <w:marRight w:val="0"/>
          <w:marTop w:val="0"/>
          <w:marBottom w:val="0"/>
          <w:divBdr>
            <w:top w:val="none" w:sz="0" w:space="0" w:color="auto"/>
            <w:left w:val="none" w:sz="0" w:space="0" w:color="auto"/>
            <w:bottom w:val="none" w:sz="0" w:space="0" w:color="auto"/>
            <w:right w:val="none" w:sz="0" w:space="0" w:color="auto"/>
          </w:divBdr>
        </w:div>
      </w:divsChild>
    </w:div>
    <w:div w:id="893005399">
      <w:bodyDiv w:val="1"/>
      <w:marLeft w:val="0"/>
      <w:marRight w:val="0"/>
      <w:marTop w:val="0"/>
      <w:marBottom w:val="0"/>
      <w:divBdr>
        <w:top w:val="none" w:sz="0" w:space="0" w:color="auto"/>
        <w:left w:val="none" w:sz="0" w:space="0" w:color="auto"/>
        <w:bottom w:val="none" w:sz="0" w:space="0" w:color="auto"/>
        <w:right w:val="none" w:sz="0" w:space="0" w:color="auto"/>
      </w:divBdr>
    </w:div>
    <w:div w:id="1510560594">
      <w:bodyDiv w:val="1"/>
      <w:marLeft w:val="0"/>
      <w:marRight w:val="0"/>
      <w:marTop w:val="0"/>
      <w:marBottom w:val="0"/>
      <w:divBdr>
        <w:top w:val="none" w:sz="0" w:space="0" w:color="auto"/>
        <w:left w:val="none" w:sz="0" w:space="0" w:color="auto"/>
        <w:bottom w:val="none" w:sz="0" w:space="0" w:color="auto"/>
        <w:right w:val="none" w:sz="0" w:space="0" w:color="auto"/>
      </w:divBdr>
    </w:div>
    <w:div w:id="1752656551">
      <w:bodyDiv w:val="1"/>
      <w:marLeft w:val="0"/>
      <w:marRight w:val="0"/>
      <w:marTop w:val="0"/>
      <w:marBottom w:val="0"/>
      <w:divBdr>
        <w:top w:val="none" w:sz="0" w:space="0" w:color="auto"/>
        <w:left w:val="none" w:sz="0" w:space="0" w:color="auto"/>
        <w:bottom w:val="none" w:sz="0" w:space="0" w:color="auto"/>
        <w:right w:val="none" w:sz="0" w:space="0" w:color="auto"/>
      </w:divBdr>
    </w:div>
    <w:div w:id="1964847913">
      <w:bodyDiv w:val="1"/>
      <w:marLeft w:val="0"/>
      <w:marRight w:val="0"/>
      <w:marTop w:val="0"/>
      <w:marBottom w:val="0"/>
      <w:divBdr>
        <w:top w:val="none" w:sz="0" w:space="0" w:color="auto"/>
        <w:left w:val="none" w:sz="0" w:space="0" w:color="auto"/>
        <w:bottom w:val="none" w:sz="0" w:space="0" w:color="auto"/>
        <w:right w:val="none" w:sz="0" w:space="0" w:color="auto"/>
      </w:divBdr>
      <w:divsChild>
        <w:div w:id="1584029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72B28-A603-47EF-A228-4DE4236E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9353</TotalTime>
  <Pages>34</Pages>
  <Words>22311</Words>
  <Characters>121601</Characters>
  <Application>Microsoft Office Word</Application>
  <DocSecurity>0</DocSecurity>
  <Lines>2251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Melanie</dc:creator>
  <cp:keywords/>
  <dc:description/>
  <cp:lastModifiedBy>Ang, Melanie</cp:lastModifiedBy>
  <cp:revision>80</cp:revision>
  <cp:lastPrinted>2018-01-13T01:06:00Z</cp:lastPrinted>
  <dcterms:created xsi:type="dcterms:W3CDTF">2018-01-10T19:05:00Z</dcterms:created>
  <dcterms:modified xsi:type="dcterms:W3CDTF">2018-01-17T07:03:00Z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09633d74-6527-3733-9f3d-f6555bc07c8b</vt:lpwstr>
  </property>
  <property fmtid="{D5CDD505-2E9C-101B-9397-08002B2CF9AE}" pid="24" name="Mendeley Citation Style_1">
    <vt:lpwstr>http://www.zotero.org/styles/chicago-author-date</vt:lpwstr>
  </property>
</Properties>
</file>